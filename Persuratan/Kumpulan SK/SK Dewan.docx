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8F69C" w14:textId="77777777" w:rsidR="003C3DDE" w:rsidRPr="009151CB" w:rsidRDefault="003C3DDE" w:rsidP="003C3DDE">
      <w:pPr>
        <w:jc w:val="center"/>
        <w:rPr>
          <w:b/>
        </w:rPr>
      </w:pPr>
      <w:r w:rsidRPr="009151CB">
        <w:rPr>
          <w:b/>
        </w:rPr>
        <w:t>SURAT KEPUTUSAN</w:t>
      </w:r>
    </w:p>
    <w:p w14:paraId="2BC1154F" w14:textId="24240D69" w:rsidR="003C3DDE" w:rsidRDefault="00662754" w:rsidP="003C3DDE">
      <w:pPr>
        <w:jc w:val="center"/>
        <w:rPr>
          <w:b/>
        </w:rPr>
      </w:pPr>
      <w:r>
        <w:rPr>
          <w:b/>
        </w:rPr>
        <w:t>PAMONG</w:t>
      </w:r>
      <w:r w:rsidR="003C3DDE">
        <w:rPr>
          <w:b/>
        </w:rPr>
        <w:t xml:space="preserve"> SATUAN KARYA PRAMUKA</w:t>
      </w:r>
      <w:r w:rsidR="003C3DDE" w:rsidRPr="009151CB">
        <w:rPr>
          <w:b/>
        </w:rPr>
        <w:t xml:space="preserve"> </w:t>
      </w:r>
    </w:p>
    <w:p w14:paraId="0A799525" w14:textId="30EDBEE5" w:rsidR="003C3DDE" w:rsidRPr="009151CB" w:rsidRDefault="003C3DDE" w:rsidP="003C3DDE">
      <w:pPr>
        <w:jc w:val="center"/>
        <w:rPr>
          <w:b/>
        </w:rPr>
      </w:pPr>
      <w:r w:rsidRPr="009151CB">
        <w:rPr>
          <w:b/>
        </w:rPr>
        <w:t>BHAYANGKARA</w:t>
      </w:r>
    </w:p>
    <w:p w14:paraId="755B5114" w14:textId="7459B7D1" w:rsidR="003C3DDE" w:rsidRPr="009151CB" w:rsidRDefault="003C3DDE" w:rsidP="003C3DDE">
      <w:pPr>
        <w:jc w:val="center"/>
        <w:rPr>
          <w:b/>
        </w:rPr>
      </w:pPr>
      <w:r w:rsidRPr="009151CB">
        <w:rPr>
          <w:b/>
        </w:rPr>
        <w:t>RANTING ENREKANG</w:t>
      </w:r>
      <w:r>
        <w:rPr>
          <w:b/>
        </w:rPr>
        <w:t xml:space="preserve"> </w:t>
      </w:r>
      <w:proofErr w:type="spellStart"/>
      <w:r w:rsidRPr="009151CB">
        <w:rPr>
          <w:b/>
        </w:rPr>
        <w:t>ENREKANG</w:t>
      </w:r>
      <w:proofErr w:type="spellEnd"/>
    </w:p>
    <w:p w14:paraId="4B4265A6" w14:textId="4CB2BAC9" w:rsidR="003C3DDE" w:rsidRPr="009151CB" w:rsidRDefault="003C3DDE" w:rsidP="003C3DDE">
      <w:pPr>
        <w:jc w:val="center"/>
        <w:rPr>
          <w:b/>
        </w:rPr>
      </w:pPr>
      <w:r>
        <w:rPr>
          <w:b/>
        </w:rPr>
        <w:t>NOMOR: 04</w:t>
      </w:r>
      <w:r w:rsidRPr="009151CB">
        <w:rPr>
          <w:b/>
        </w:rPr>
        <w:t xml:space="preserve"> TAHUN 2020</w:t>
      </w:r>
    </w:p>
    <w:p w14:paraId="4D427509" w14:textId="77777777" w:rsidR="003C3DDE" w:rsidRPr="009151CB" w:rsidRDefault="003C3DDE" w:rsidP="003C3DDE">
      <w:pPr>
        <w:jc w:val="center"/>
        <w:rPr>
          <w:b/>
        </w:rPr>
      </w:pPr>
      <w:proofErr w:type="spellStart"/>
      <w:r w:rsidRPr="009151CB">
        <w:rPr>
          <w:b/>
        </w:rPr>
        <w:t>Tentang</w:t>
      </w:r>
      <w:proofErr w:type="spellEnd"/>
    </w:p>
    <w:p w14:paraId="590F85B9" w14:textId="77777777" w:rsidR="003C3DDE" w:rsidRDefault="003C3DDE" w:rsidP="003C3DDE">
      <w:pPr>
        <w:jc w:val="center"/>
        <w:rPr>
          <w:b/>
        </w:rPr>
      </w:pPr>
      <w:r>
        <w:rPr>
          <w:b/>
        </w:rPr>
        <w:t xml:space="preserve">SUSUNAN DAN KOMPOSISI PENGURUS DEWAN </w:t>
      </w:r>
    </w:p>
    <w:p w14:paraId="4389FC8C" w14:textId="77777777" w:rsidR="003C3DDE" w:rsidRDefault="003C3DDE" w:rsidP="003C3DDE">
      <w:pPr>
        <w:jc w:val="center"/>
        <w:rPr>
          <w:b/>
        </w:rPr>
      </w:pPr>
      <w:r w:rsidRPr="009151CB">
        <w:rPr>
          <w:b/>
        </w:rPr>
        <w:t>SAKA BHAYANGKARA</w:t>
      </w:r>
      <w:r>
        <w:rPr>
          <w:b/>
        </w:rPr>
        <w:t xml:space="preserve"> </w:t>
      </w:r>
    </w:p>
    <w:p w14:paraId="1FAA67BE" w14:textId="77777777" w:rsidR="003C3DDE" w:rsidRDefault="003C3DDE" w:rsidP="003C3DDE">
      <w:pPr>
        <w:jc w:val="center"/>
        <w:rPr>
          <w:b/>
        </w:rPr>
      </w:pPr>
      <w:r>
        <w:rPr>
          <w:b/>
        </w:rPr>
        <w:t xml:space="preserve">RANTING ENREKANG CABANG ENREKANG </w:t>
      </w:r>
    </w:p>
    <w:p w14:paraId="3768D1FC" w14:textId="675AB88A" w:rsidR="003C3DDE" w:rsidRDefault="003C3DDE" w:rsidP="003C3DDE">
      <w:pPr>
        <w:jc w:val="center"/>
      </w:pPr>
      <w:r>
        <w:rPr>
          <w:b/>
        </w:rPr>
        <w:t>MASA BAKTI 2020/2021</w:t>
      </w:r>
    </w:p>
    <w:p w14:paraId="4B4C831E" w14:textId="3D38CEB6" w:rsidR="003C3DDE" w:rsidRDefault="003C3DDE" w:rsidP="003C3DDE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Allah SWT,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Saka </w:t>
      </w:r>
      <w:proofErr w:type="spellStart"/>
      <w:r>
        <w:t>Bhayangkara</w:t>
      </w:r>
      <w:proofErr w:type="spellEnd"/>
      <w:r>
        <w:t xml:space="preserve"> </w:t>
      </w:r>
      <w:proofErr w:type="spellStart"/>
      <w:r>
        <w:t>SakaBhayangkara</w:t>
      </w:r>
      <w:proofErr w:type="spellEnd"/>
      <w:r>
        <w:t xml:space="preserve"> Ranting </w:t>
      </w:r>
      <w:proofErr w:type="spellStart"/>
      <w:r>
        <w:t>EnrekangCabangEnrekang</w:t>
      </w:r>
      <w:proofErr w:type="spellEnd"/>
      <w:r>
        <w:t xml:space="preserve">, </w:t>
      </w:r>
      <w:proofErr w:type="spellStart"/>
      <w:proofErr w:type="gramStart"/>
      <w:r>
        <w:t>setelah</w:t>
      </w:r>
      <w:proofErr w:type="spellEnd"/>
      <w:r>
        <w:t xml:space="preserve"> :</w:t>
      </w:r>
      <w:proofErr w:type="gramEnd"/>
    </w:p>
    <w:p w14:paraId="514EF62E" w14:textId="77777777" w:rsidR="003C3DDE" w:rsidRDefault="003C3DDE" w:rsidP="003C3D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777"/>
      </w:tblGrid>
      <w:tr w:rsidR="003C3DDE" w14:paraId="10823D9A" w14:textId="77777777" w:rsidTr="002C4239">
        <w:tc>
          <w:tcPr>
            <w:tcW w:w="1908" w:type="dxa"/>
          </w:tcPr>
          <w:p w14:paraId="5D472C35" w14:textId="2AF73B26" w:rsidR="003C3DDE" w:rsidRDefault="003C3DDE" w:rsidP="002C4239">
            <w:pPr>
              <w:tabs>
                <w:tab w:val="left" w:pos="2127"/>
              </w:tabs>
            </w:pPr>
            <w:r>
              <w:t>Menimbang</w:t>
            </w:r>
          </w:p>
          <w:p w14:paraId="0E77E3DE" w14:textId="77777777" w:rsidR="003C3DDE" w:rsidRDefault="003C3DDE" w:rsidP="002C4239">
            <w:pPr>
              <w:tabs>
                <w:tab w:val="left" w:pos="2127"/>
              </w:tabs>
            </w:pPr>
          </w:p>
          <w:p w14:paraId="286D83BB" w14:textId="77777777" w:rsidR="003C3DDE" w:rsidRDefault="003C3DDE" w:rsidP="002C4239">
            <w:pPr>
              <w:tabs>
                <w:tab w:val="left" w:pos="2127"/>
              </w:tabs>
            </w:pPr>
          </w:p>
          <w:p w14:paraId="0C636CBC" w14:textId="77777777" w:rsidR="003C3DDE" w:rsidRDefault="003C3DDE" w:rsidP="002C4239">
            <w:pPr>
              <w:tabs>
                <w:tab w:val="left" w:pos="2127"/>
              </w:tabs>
            </w:pPr>
          </w:p>
          <w:p w14:paraId="5D4F2CEE" w14:textId="77777777" w:rsidR="003C3DDE" w:rsidRDefault="003C3DDE" w:rsidP="002C4239">
            <w:pPr>
              <w:tabs>
                <w:tab w:val="left" w:pos="2127"/>
              </w:tabs>
            </w:pPr>
          </w:p>
          <w:p w14:paraId="417B8EFC" w14:textId="77777777" w:rsidR="003C3DDE" w:rsidRDefault="003C3DDE" w:rsidP="002C4239">
            <w:pPr>
              <w:tabs>
                <w:tab w:val="left" w:pos="2127"/>
              </w:tabs>
            </w:pPr>
          </w:p>
          <w:p w14:paraId="3C29424C" w14:textId="77777777" w:rsidR="003C3DDE" w:rsidRDefault="003C3DDE" w:rsidP="002C4239">
            <w:pPr>
              <w:tabs>
                <w:tab w:val="left" w:pos="2127"/>
              </w:tabs>
            </w:pPr>
          </w:p>
          <w:p w14:paraId="15E134E7" w14:textId="77777777" w:rsidR="003C3DDE" w:rsidRDefault="003C3DDE" w:rsidP="002C4239">
            <w:pPr>
              <w:tabs>
                <w:tab w:val="left" w:pos="2127"/>
              </w:tabs>
            </w:pPr>
          </w:p>
          <w:p w14:paraId="7BB74CD8" w14:textId="77777777" w:rsidR="003C3DDE" w:rsidRDefault="003C3DDE" w:rsidP="002C4239">
            <w:pPr>
              <w:tabs>
                <w:tab w:val="left" w:pos="2127"/>
              </w:tabs>
            </w:pPr>
          </w:p>
          <w:p w14:paraId="5E8B8207" w14:textId="69A4F8C5" w:rsidR="003C3DDE" w:rsidRDefault="003C3DDE" w:rsidP="002C4239">
            <w:pPr>
              <w:tabs>
                <w:tab w:val="left" w:pos="2127"/>
              </w:tabs>
            </w:pPr>
            <w:r>
              <w:tab/>
            </w:r>
          </w:p>
          <w:p w14:paraId="29081DE9" w14:textId="77777777" w:rsidR="003C3DDE" w:rsidRDefault="003C3DDE" w:rsidP="002C4239">
            <w:pPr>
              <w:tabs>
                <w:tab w:val="left" w:pos="2127"/>
              </w:tabs>
            </w:pPr>
          </w:p>
          <w:p w14:paraId="3770458B" w14:textId="77777777" w:rsidR="003C3DDE" w:rsidRDefault="003C3DDE" w:rsidP="002C4239">
            <w:pPr>
              <w:tabs>
                <w:tab w:val="left" w:pos="2127"/>
              </w:tabs>
            </w:pPr>
          </w:p>
          <w:p w14:paraId="6928AD6D" w14:textId="77777777" w:rsidR="003C3DDE" w:rsidRDefault="003C3DDE" w:rsidP="002C4239">
            <w:pPr>
              <w:tabs>
                <w:tab w:val="left" w:pos="2127"/>
              </w:tabs>
            </w:pPr>
          </w:p>
          <w:p w14:paraId="78E880D8" w14:textId="77777777" w:rsidR="00662754" w:rsidRDefault="00662754" w:rsidP="00662754">
            <w:pPr>
              <w:tabs>
                <w:tab w:val="left" w:pos="2127"/>
              </w:tabs>
            </w:pPr>
          </w:p>
          <w:p w14:paraId="77826987" w14:textId="0AA3D229" w:rsidR="003C3DDE" w:rsidRDefault="00662754" w:rsidP="00662754">
            <w:pPr>
              <w:tabs>
                <w:tab w:val="left" w:pos="2127"/>
              </w:tabs>
            </w:pPr>
            <w:r>
              <w:t>Mengingat</w:t>
            </w:r>
          </w:p>
          <w:p w14:paraId="611747D1" w14:textId="77777777" w:rsidR="003C3DDE" w:rsidRDefault="003C3DDE" w:rsidP="002C4239">
            <w:pPr>
              <w:tabs>
                <w:tab w:val="left" w:pos="2127"/>
              </w:tabs>
            </w:pPr>
          </w:p>
          <w:p w14:paraId="552B0CCB" w14:textId="77777777" w:rsidR="003C3DDE" w:rsidRDefault="003C3DDE" w:rsidP="002C4239">
            <w:pPr>
              <w:tabs>
                <w:tab w:val="left" w:pos="2127"/>
              </w:tabs>
            </w:pPr>
          </w:p>
          <w:p w14:paraId="6F96A8DA" w14:textId="77777777" w:rsidR="003C3DDE" w:rsidRDefault="003C3DDE" w:rsidP="002C4239">
            <w:pPr>
              <w:tabs>
                <w:tab w:val="left" w:pos="2127"/>
              </w:tabs>
            </w:pPr>
          </w:p>
          <w:p w14:paraId="01D89CA0" w14:textId="77777777" w:rsidR="003C3DDE" w:rsidRDefault="003C3DDE" w:rsidP="002C4239">
            <w:pPr>
              <w:tabs>
                <w:tab w:val="left" w:pos="2127"/>
              </w:tabs>
            </w:pPr>
          </w:p>
          <w:p w14:paraId="6DFD491D" w14:textId="77777777" w:rsidR="003C3DDE" w:rsidRDefault="003C3DDE" w:rsidP="002C4239">
            <w:pPr>
              <w:tabs>
                <w:tab w:val="left" w:pos="2127"/>
              </w:tabs>
            </w:pPr>
          </w:p>
          <w:p w14:paraId="28EAD713" w14:textId="77777777" w:rsidR="003C3DDE" w:rsidRDefault="003C3DDE" w:rsidP="002C4239">
            <w:pPr>
              <w:tabs>
                <w:tab w:val="left" w:pos="2127"/>
              </w:tabs>
            </w:pPr>
          </w:p>
          <w:p w14:paraId="5449AFEB" w14:textId="610BF768" w:rsidR="003C3DDE" w:rsidRDefault="003C3DDE" w:rsidP="002C4239">
            <w:pPr>
              <w:tabs>
                <w:tab w:val="left" w:pos="2127"/>
              </w:tabs>
            </w:pPr>
          </w:p>
          <w:p w14:paraId="231F496B" w14:textId="02505249" w:rsidR="00662754" w:rsidRDefault="00662754" w:rsidP="002C4239">
            <w:pPr>
              <w:tabs>
                <w:tab w:val="left" w:pos="2127"/>
              </w:tabs>
            </w:pPr>
          </w:p>
          <w:p w14:paraId="5E7167C6" w14:textId="3FA70C0C" w:rsidR="00662754" w:rsidRDefault="00662754" w:rsidP="002C4239">
            <w:pPr>
              <w:tabs>
                <w:tab w:val="left" w:pos="2127"/>
              </w:tabs>
            </w:pPr>
          </w:p>
          <w:p w14:paraId="0685EF2C" w14:textId="5B35110C" w:rsidR="00662754" w:rsidRDefault="00662754" w:rsidP="002C4239">
            <w:pPr>
              <w:tabs>
                <w:tab w:val="left" w:pos="2127"/>
              </w:tabs>
            </w:pPr>
          </w:p>
          <w:p w14:paraId="1DDBDDB1" w14:textId="16D48B19" w:rsidR="00662754" w:rsidRDefault="00662754" w:rsidP="002C4239">
            <w:pPr>
              <w:tabs>
                <w:tab w:val="left" w:pos="2127"/>
              </w:tabs>
            </w:pPr>
          </w:p>
          <w:p w14:paraId="72E8EF9B" w14:textId="6D3D0FFB" w:rsidR="00662754" w:rsidRDefault="00662754" w:rsidP="002C4239">
            <w:pPr>
              <w:tabs>
                <w:tab w:val="left" w:pos="2127"/>
              </w:tabs>
            </w:pPr>
          </w:p>
          <w:p w14:paraId="5A9B07FE" w14:textId="77777777" w:rsidR="00662754" w:rsidRDefault="00662754" w:rsidP="002C4239">
            <w:pPr>
              <w:tabs>
                <w:tab w:val="left" w:pos="2127"/>
              </w:tabs>
            </w:pPr>
          </w:p>
          <w:p w14:paraId="29EEB72B" w14:textId="5EBF0DB8" w:rsidR="003C3DDE" w:rsidRDefault="003C3DDE" w:rsidP="002C4239">
            <w:pPr>
              <w:tabs>
                <w:tab w:val="left" w:pos="2127"/>
              </w:tabs>
            </w:pPr>
            <w:r>
              <w:t>Memperhatikan</w:t>
            </w:r>
          </w:p>
          <w:p w14:paraId="45F5BC92" w14:textId="77777777" w:rsidR="003C3DDE" w:rsidRDefault="003C3DDE" w:rsidP="002C4239"/>
        </w:tc>
        <w:tc>
          <w:tcPr>
            <w:tcW w:w="6777" w:type="dxa"/>
          </w:tcPr>
          <w:p w14:paraId="5F8BF8D8" w14:textId="290040FF" w:rsidR="00662754" w:rsidRDefault="00662754" w:rsidP="00662754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</w:pPr>
            <w:r>
              <w:t xml:space="preserve">Bahwa sesuai dengan program kerja Pengurus Dewan Saka Bayangkara Ranting Enrekang masa bakti 2020/ 2021 akan diagendakan kegiatan </w:t>
            </w:r>
            <w:proofErr w:type="spellStart"/>
            <w:r>
              <w:rPr>
                <w:lang w:val="en-US"/>
              </w:rPr>
              <w:t>Pelntikan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pengurus</w:t>
            </w:r>
            <w:proofErr w:type="spellEnd"/>
            <w:r>
              <w:rPr>
                <w:lang w:val="en-US"/>
              </w:rPr>
              <w:t xml:space="preserve"> Dewan Saka </w:t>
            </w:r>
            <w:proofErr w:type="spellStart"/>
            <w:r>
              <w:rPr>
                <w:lang w:val="en-US"/>
              </w:rPr>
              <w:t>Bhayangkara</w:t>
            </w:r>
            <w:proofErr w:type="spellEnd"/>
            <w:r>
              <w:rPr>
                <w:lang w:val="en-US"/>
              </w:rPr>
              <w:t xml:space="preserve"> Ranting </w:t>
            </w:r>
            <w:proofErr w:type="spellStart"/>
            <w:r>
              <w:rPr>
                <w:lang w:val="en-US"/>
              </w:rPr>
              <w:t>Enrekang</w:t>
            </w:r>
            <w:proofErr w:type="spellEnd"/>
            <w:r>
              <w:rPr>
                <w:lang w:val="en-US"/>
              </w:rPr>
              <w:t xml:space="preserve"> Masa </w:t>
            </w:r>
            <w:proofErr w:type="spellStart"/>
            <w:r>
              <w:rPr>
                <w:lang w:val="en-US"/>
              </w:rPr>
              <w:t>Bakti</w:t>
            </w:r>
            <w:proofErr w:type="spellEnd"/>
            <w:r>
              <w:rPr>
                <w:lang w:val="en-US"/>
              </w:rPr>
              <w:t xml:space="preserve"> 2020/2021</w:t>
            </w:r>
          </w:p>
          <w:p w14:paraId="17D67074" w14:textId="66BEF1D6" w:rsidR="00662754" w:rsidRDefault="00662754" w:rsidP="00662754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</w:pPr>
            <w:proofErr w:type="spellStart"/>
            <w:r>
              <w:t>Bahwa</w:t>
            </w:r>
            <w:proofErr w:type="spellEnd"/>
            <w:r>
              <w:t xml:space="preserve"> sesuai rapat kerja Dewan Saka Bhayangkara Ranting Enrekang menyetujui </w:t>
            </w:r>
            <w:proofErr w:type="spellStart"/>
            <w:r>
              <w:rPr>
                <w:lang w:val="en-US"/>
              </w:rPr>
              <w:t>Pelantikan</w:t>
            </w:r>
            <w:proofErr w:type="spellEnd"/>
            <w:r>
              <w:rPr>
                <w:lang w:val="en-US"/>
              </w:rPr>
              <w:t xml:space="preserve"> Dewan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  <w:p w14:paraId="1EEEF138" w14:textId="188A7654" w:rsidR="003C3DDE" w:rsidRPr="00662754" w:rsidRDefault="00662754" w:rsidP="00662754">
            <w:pPr>
              <w:pStyle w:val="ListParagraph"/>
              <w:numPr>
                <w:ilvl w:val="0"/>
                <w:numId w:val="1"/>
              </w:numPr>
              <w:ind w:left="322" w:hanging="425"/>
              <w:jc w:val="both"/>
            </w:pPr>
            <w:proofErr w:type="spellStart"/>
            <w:r w:rsidRPr="0019024F">
              <w:t>Bahwa</w:t>
            </w:r>
            <w:proofErr w:type="spellEnd"/>
            <w:r w:rsidRPr="0019024F">
              <w:t xml:space="preserve"> </w:t>
            </w:r>
            <w:proofErr w:type="spellStart"/>
            <w:r w:rsidRPr="0019024F">
              <w:t>untuk</w:t>
            </w:r>
            <w:proofErr w:type="spellEnd"/>
            <w:r w:rsidRPr="0019024F">
              <w:t xml:space="preserve"> maksud di atas,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pelantikan</w:t>
            </w:r>
            <w:proofErr w:type="spellEnd"/>
            <w:r>
              <w:rPr>
                <w:lang w:val="en-US"/>
              </w:rPr>
              <w:t xml:space="preserve"> Dewan Saka </w:t>
            </w:r>
            <w:proofErr w:type="spellStart"/>
            <w:r>
              <w:rPr>
                <w:lang w:val="en-US"/>
              </w:rPr>
              <w:t>Bhayangkara</w:t>
            </w:r>
            <w:proofErr w:type="spellEnd"/>
            <w:r>
              <w:rPr>
                <w:lang w:val="en-US"/>
              </w:rPr>
              <w:t xml:space="preserve"> Ranting </w:t>
            </w:r>
            <w:proofErr w:type="spellStart"/>
            <w:r>
              <w:rPr>
                <w:lang w:val="en-US"/>
              </w:rPr>
              <w:t>Enrekang</w:t>
            </w:r>
            <w:proofErr w:type="spellEnd"/>
            <w:r>
              <w:rPr>
                <w:lang w:val="en-US"/>
              </w:rPr>
              <w:t xml:space="preserve"> masa </w:t>
            </w:r>
            <w:proofErr w:type="spellStart"/>
            <w:r>
              <w:rPr>
                <w:lang w:val="en-US"/>
              </w:rPr>
              <w:t>bakti</w:t>
            </w:r>
            <w:proofErr w:type="spellEnd"/>
            <w:r>
              <w:rPr>
                <w:lang w:val="en-US"/>
              </w:rPr>
              <w:t xml:space="preserve"> 2020/2021</w:t>
            </w:r>
          </w:p>
          <w:p w14:paraId="4FA8A232" w14:textId="5F83C691" w:rsidR="003C3DDE" w:rsidRDefault="003C3DDE" w:rsidP="00662754">
            <w:pPr>
              <w:pStyle w:val="ListParagraph"/>
              <w:numPr>
                <w:ilvl w:val="0"/>
                <w:numId w:val="1"/>
              </w:numPr>
              <w:ind w:left="322" w:hanging="425"/>
              <w:jc w:val="both"/>
            </w:pPr>
            <w:r w:rsidRPr="00662754">
              <w:t>Bahwa</w:t>
            </w:r>
            <w:r w:rsidR="00662754">
              <w:rPr>
                <w:lang w:val="en-US"/>
              </w:rPr>
              <w:t xml:space="preserve"> </w:t>
            </w:r>
            <w:r w:rsidRPr="00662754">
              <w:t>untuk</w:t>
            </w:r>
            <w:r w:rsidR="00662754">
              <w:rPr>
                <w:lang w:val="en-US"/>
              </w:rPr>
              <w:t xml:space="preserve"> </w:t>
            </w:r>
            <w:r w:rsidRPr="00662754">
              <w:t>menjalankan</w:t>
            </w:r>
            <w:r w:rsidR="00662754">
              <w:rPr>
                <w:lang w:val="en-US"/>
              </w:rPr>
              <w:t xml:space="preserve"> </w:t>
            </w:r>
            <w:r w:rsidRPr="00662754">
              <w:t>amanat</w:t>
            </w:r>
            <w:r w:rsidR="00662754">
              <w:rPr>
                <w:lang w:val="en-US"/>
              </w:rPr>
              <w:t xml:space="preserve"> </w:t>
            </w:r>
            <w:r w:rsidRPr="00662754">
              <w:t>organisasi</w:t>
            </w:r>
            <w:r w:rsidR="00662754">
              <w:rPr>
                <w:lang w:val="en-US"/>
              </w:rPr>
              <w:t xml:space="preserve"> </w:t>
            </w:r>
            <w:r w:rsidRPr="00662754">
              <w:t>dan lain-lain hal yang berkaitan</w:t>
            </w:r>
            <w:r w:rsidR="00662754">
              <w:rPr>
                <w:lang w:val="en-US"/>
              </w:rPr>
              <w:t xml:space="preserve"> </w:t>
            </w:r>
            <w:r w:rsidRPr="00662754">
              <w:t>dengan</w:t>
            </w:r>
            <w:r w:rsidR="00662754">
              <w:rPr>
                <w:lang w:val="en-US"/>
              </w:rPr>
              <w:t xml:space="preserve"> </w:t>
            </w:r>
            <w:r w:rsidRPr="00662754">
              <w:t>tujuan</w:t>
            </w:r>
            <w:r w:rsidR="00662754">
              <w:rPr>
                <w:lang w:val="en-US"/>
              </w:rPr>
              <w:t xml:space="preserve"> </w:t>
            </w:r>
            <w:r w:rsidRPr="00662754">
              <w:t>serta</w:t>
            </w:r>
            <w:r w:rsidR="00662754">
              <w:rPr>
                <w:lang w:val="en-US"/>
              </w:rPr>
              <w:t xml:space="preserve"> </w:t>
            </w:r>
            <w:r w:rsidRPr="00662754">
              <w:t>penyelenggaraan</w:t>
            </w:r>
            <w:r w:rsidR="00662754">
              <w:rPr>
                <w:lang w:val="en-US"/>
              </w:rPr>
              <w:t xml:space="preserve"> </w:t>
            </w:r>
            <w:r w:rsidRPr="00662754">
              <w:t>organisasi, maka, dibutuhkan</w:t>
            </w:r>
            <w:r w:rsidR="00662754">
              <w:rPr>
                <w:lang w:val="en-US"/>
              </w:rPr>
              <w:t xml:space="preserve"> </w:t>
            </w:r>
            <w:r w:rsidRPr="00662754">
              <w:t>pemimpin</w:t>
            </w:r>
            <w:r w:rsidR="00662754">
              <w:rPr>
                <w:lang w:val="en-US"/>
              </w:rPr>
              <w:t xml:space="preserve"> </w:t>
            </w:r>
            <w:r w:rsidRPr="00662754">
              <w:t>kepengurusan</w:t>
            </w:r>
            <w:r w:rsidR="00662754">
              <w:rPr>
                <w:lang w:val="en-US"/>
              </w:rPr>
              <w:t xml:space="preserve"> </w:t>
            </w:r>
            <w:r w:rsidRPr="00662754">
              <w:t>atau</w:t>
            </w:r>
            <w:r w:rsidR="00662754">
              <w:rPr>
                <w:lang w:val="en-US"/>
              </w:rPr>
              <w:t xml:space="preserve"> </w:t>
            </w:r>
            <w:r w:rsidRPr="00662754">
              <w:t>Ketua</w:t>
            </w:r>
            <w:r w:rsidR="00662754">
              <w:rPr>
                <w:lang w:val="en-US"/>
              </w:rPr>
              <w:t xml:space="preserve"> </w:t>
            </w:r>
            <w:r w:rsidRPr="00662754">
              <w:t>Dewan</w:t>
            </w:r>
            <w:r w:rsidR="00662754">
              <w:rPr>
                <w:lang w:val="en-US"/>
              </w:rPr>
              <w:t xml:space="preserve"> </w:t>
            </w:r>
            <w:r w:rsidRPr="00662754">
              <w:t>Saka</w:t>
            </w:r>
            <w:r w:rsidR="00662754">
              <w:rPr>
                <w:lang w:val="en-US"/>
              </w:rPr>
              <w:t xml:space="preserve"> </w:t>
            </w:r>
            <w:r w:rsidRPr="00662754">
              <w:t>Bhayangkara</w:t>
            </w:r>
            <w:r w:rsidR="00662754">
              <w:rPr>
                <w:lang w:val="en-US"/>
              </w:rPr>
              <w:t xml:space="preserve"> </w:t>
            </w:r>
            <w:r w:rsidRPr="00662754">
              <w:t>sebagai</w:t>
            </w:r>
            <w:r w:rsidR="00662754">
              <w:rPr>
                <w:lang w:val="en-US"/>
              </w:rPr>
              <w:t xml:space="preserve"> </w:t>
            </w:r>
            <w:r w:rsidRPr="00662754">
              <w:t>penanggung</w:t>
            </w:r>
            <w:r w:rsidR="00662754">
              <w:rPr>
                <w:lang w:val="en-US"/>
              </w:rPr>
              <w:t xml:space="preserve"> </w:t>
            </w:r>
            <w:r w:rsidRPr="00662754">
              <w:t>jawab</w:t>
            </w:r>
            <w:r w:rsidR="00662754">
              <w:rPr>
                <w:lang w:val="en-US"/>
              </w:rPr>
              <w:t xml:space="preserve"> </w:t>
            </w:r>
            <w:r w:rsidRPr="00662754">
              <w:t>dan</w:t>
            </w:r>
            <w:r w:rsidR="00662754">
              <w:rPr>
                <w:lang w:val="en-US"/>
              </w:rPr>
              <w:t xml:space="preserve"> </w:t>
            </w:r>
            <w:r w:rsidRPr="00662754">
              <w:t>pemegang</w:t>
            </w:r>
            <w:r w:rsidR="00662754">
              <w:rPr>
                <w:lang w:val="en-US"/>
              </w:rPr>
              <w:t xml:space="preserve"> </w:t>
            </w:r>
            <w:r w:rsidRPr="00662754">
              <w:t>kekuasaan</w:t>
            </w:r>
            <w:r w:rsidR="00662754">
              <w:rPr>
                <w:lang w:val="en-US"/>
              </w:rPr>
              <w:t xml:space="preserve"> </w:t>
            </w:r>
            <w:r w:rsidRPr="00662754">
              <w:t>tertinggi</w:t>
            </w:r>
            <w:r w:rsidR="00662754">
              <w:rPr>
                <w:lang w:val="en-US"/>
              </w:rPr>
              <w:t xml:space="preserve"> </w:t>
            </w:r>
            <w:r w:rsidRPr="00662754">
              <w:t>penyelenggaraanorganisasi.</w:t>
            </w:r>
          </w:p>
          <w:p w14:paraId="5D65958C" w14:textId="77777777" w:rsidR="00662754" w:rsidRPr="00662754" w:rsidRDefault="00662754" w:rsidP="00662754">
            <w:pPr>
              <w:pStyle w:val="ListParagraph"/>
              <w:ind w:left="322"/>
              <w:jc w:val="both"/>
            </w:pPr>
          </w:p>
          <w:p w14:paraId="1363427E" w14:textId="3A484A2E" w:rsidR="003C3DDE" w:rsidRDefault="003C3DDE" w:rsidP="003C3DDE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>
              <w:t>Undang-Undang RI No.12 tahun 2010 tentang</w:t>
            </w:r>
            <w:r w:rsidR="00662754">
              <w:rPr>
                <w:lang w:val="en-US"/>
              </w:rPr>
              <w:t xml:space="preserve"> </w:t>
            </w:r>
            <w:r>
              <w:t>Gerakang</w:t>
            </w:r>
            <w:r w:rsidR="00662754">
              <w:rPr>
                <w:lang w:val="en-US"/>
              </w:rPr>
              <w:t xml:space="preserve"> </w:t>
            </w:r>
            <w:r>
              <w:t>Pramuka.</w:t>
            </w:r>
          </w:p>
          <w:p w14:paraId="61FA8595" w14:textId="1CDBCDAE" w:rsidR="003C3DDE" w:rsidRDefault="003C3DDE" w:rsidP="003C3DDE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>
              <w:t>Keputusan</w:t>
            </w:r>
            <w:r w:rsidR="00662754">
              <w:rPr>
                <w:lang w:val="en-US"/>
              </w:rPr>
              <w:t xml:space="preserve"> </w:t>
            </w:r>
            <w:r>
              <w:t>Presiden</w:t>
            </w:r>
            <w:r w:rsidR="00662754">
              <w:rPr>
                <w:lang w:val="en-US"/>
              </w:rPr>
              <w:t xml:space="preserve"> </w:t>
            </w:r>
            <w:r>
              <w:t>Republik Indonesia No. 238 tahun 1961 tentang</w:t>
            </w:r>
            <w:r w:rsidR="00662754">
              <w:rPr>
                <w:lang w:val="en-US"/>
              </w:rPr>
              <w:t xml:space="preserve"> </w:t>
            </w:r>
            <w:r>
              <w:t>Gerakan</w:t>
            </w:r>
            <w:r w:rsidR="00662754">
              <w:rPr>
                <w:lang w:val="en-US"/>
              </w:rPr>
              <w:t xml:space="preserve"> </w:t>
            </w:r>
            <w:r>
              <w:t>Pramuka</w:t>
            </w:r>
            <w:r w:rsidR="00662754">
              <w:rPr>
                <w:lang w:val="en-US"/>
              </w:rPr>
              <w:t xml:space="preserve"> </w:t>
            </w:r>
            <w:r>
              <w:t>tentang</w:t>
            </w:r>
            <w:r w:rsidR="00662754">
              <w:rPr>
                <w:lang w:val="en-US"/>
              </w:rPr>
              <w:t xml:space="preserve"> </w:t>
            </w:r>
            <w:r>
              <w:t>Keputusan</w:t>
            </w:r>
            <w:r w:rsidR="00662754">
              <w:rPr>
                <w:lang w:val="en-US"/>
              </w:rPr>
              <w:t xml:space="preserve"> </w:t>
            </w:r>
            <w:r>
              <w:t>Presiden RI No. 24 tahun 2009 tentang</w:t>
            </w:r>
            <w:r w:rsidR="00662754">
              <w:rPr>
                <w:lang w:val="en-US"/>
              </w:rPr>
              <w:t xml:space="preserve"> </w:t>
            </w:r>
            <w:r>
              <w:t>Angggaran</w:t>
            </w:r>
            <w:r w:rsidR="00662754">
              <w:rPr>
                <w:lang w:val="en-US"/>
              </w:rPr>
              <w:t xml:space="preserve"> </w:t>
            </w:r>
            <w:r>
              <w:t>Dasar</w:t>
            </w:r>
            <w:r w:rsidR="00662754">
              <w:rPr>
                <w:lang w:val="en-US"/>
              </w:rPr>
              <w:t xml:space="preserve"> </w:t>
            </w:r>
            <w:r>
              <w:t>Gerakan</w:t>
            </w:r>
            <w:r w:rsidR="00662754">
              <w:rPr>
                <w:lang w:val="en-US"/>
              </w:rPr>
              <w:t xml:space="preserve"> </w:t>
            </w:r>
            <w:r>
              <w:t>Pramuka.</w:t>
            </w:r>
          </w:p>
          <w:p w14:paraId="62E38C9A" w14:textId="5318D61A" w:rsidR="003C3DDE" w:rsidRDefault="003C3DDE" w:rsidP="003C3DDE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>
              <w:t>Keputusan</w:t>
            </w:r>
            <w:r w:rsidR="00662754">
              <w:rPr>
                <w:lang w:val="en-US"/>
              </w:rPr>
              <w:t xml:space="preserve"> </w:t>
            </w:r>
            <w:r>
              <w:t>Kwartir</w:t>
            </w:r>
            <w:r w:rsidR="00662754">
              <w:rPr>
                <w:lang w:val="en-US"/>
              </w:rPr>
              <w:t xml:space="preserve"> </w:t>
            </w:r>
            <w:r>
              <w:t>Nasional</w:t>
            </w:r>
            <w:r w:rsidR="00662754">
              <w:rPr>
                <w:lang w:val="en-US"/>
              </w:rPr>
              <w:t xml:space="preserve"> </w:t>
            </w:r>
            <w:r>
              <w:t>Gerakan</w:t>
            </w:r>
            <w:r w:rsidR="00662754">
              <w:rPr>
                <w:lang w:val="en-US"/>
              </w:rPr>
              <w:t xml:space="preserve"> </w:t>
            </w:r>
            <w:r>
              <w:t>Pramuka No. 203 tahun 2009 tentang</w:t>
            </w:r>
            <w:r w:rsidR="00662754">
              <w:rPr>
                <w:lang w:val="en-US"/>
              </w:rPr>
              <w:t xml:space="preserve"> </w:t>
            </w:r>
            <w:r>
              <w:t>Anggaran</w:t>
            </w:r>
            <w:r w:rsidR="00662754">
              <w:rPr>
                <w:lang w:val="en-US"/>
              </w:rPr>
              <w:t xml:space="preserve"> </w:t>
            </w:r>
            <w:r>
              <w:t>Rumah</w:t>
            </w:r>
            <w:r w:rsidR="00662754">
              <w:rPr>
                <w:lang w:val="en-US"/>
              </w:rPr>
              <w:t xml:space="preserve"> </w:t>
            </w:r>
            <w:r>
              <w:t>Tangga</w:t>
            </w:r>
            <w:r w:rsidR="00662754">
              <w:rPr>
                <w:lang w:val="en-US"/>
              </w:rPr>
              <w:t xml:space="preserve"> </w:t>
            </w:r>
            <w:r>
              <w:t>Gerakan</w:t>
            </w:r>
            <w:r w:rsidR="00662754">
              <w:rPr>
                <w:lang w:val="en-US"/>
              </w:rPr>
              <w:t xml:space="preserve"> </w:t>
            </w:r>
            <w:r>
              <w:t>Pramuka.</w:t>
            </w:r>
          </w:p>
          <w:p w14:paraId="4E95EA3A" w14:textId="3D50DFC7" w:rsidR="003C3DDE" w:rsidRDefault="003C3DDE" w:rsidP="003C3DDE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>
              <w:t>Keputusan</w:t>
            </w:r>
            <w:r w:rsidR="00662754">
              <w:rPr>
                <w:lang w:val="en-US"/>
              </w:rPr>
              <w:t xml:space="preserve"> </w:t>
            </w:r>
            <w:r>
              <w:t>Kwartir</w:t>
            </w:r>
            <w:r w:rsidR="00662754">
              <w:rPr>
                <w:lang w:val="en-US"/>
              </w:rPr>
              <w:t xml:space="preserve"> </w:t>
            </w:r>
            <w:r>
              <w:t>Nasional</w:t>
            </w:r>
            <w:r w:rsidR="00662754">
              <w:rPr>
                <w:lang w:val="en-US"/>
              </w:rPr>
              <w:t xml:space="preserve"> </w:t>
            </w:r>
            <w:r>
              <w:t>Gerakan</w:t>
            </w:r>
            <w:r w:rsidR="00662754">
              <w:rPr>
                <w:lang w:val="en-US"/>
              </w:rPr>
              <w:t xml:space="preserve"> </w:t>
            </w:r>
            <w:r>
              <w:t>Pramuka No. 176 tahun 2013</w:t>
            </w:r>
            <w:r w:rsidR="00662754">
              <w:rPr>
                <w:lang w:val="en-US"/>
              </w:rPr>
              <w:t xml:space="preserve"> </w:t>
            </w:r>
            <w:r>
              <w:t>tentang</w:t>
            </w:r>
            <w:r w:rsidR="00662754">
              <w:rPr>
                <w:lang w:val="en-US"/>
              </w:rPr>
              <w:t xml:space="preserve"> </w:t>
            </w:r>
            <w:r>
              <w:t>Pola</w:t>
            </w:r>
            <w:r w:rsidR="00662754">
              <w:rPr>
                <w:lang w:val="en-US"/>
              </w:rPr>
              <w:t xml:space="preserve"> </w:t>
            </w:r>
            <w:r>
              <w:t>Pembinaan</w:t>
            </w:r>
            <w:r w:rsidR="00662754">
              <w:rPr>
                <w:lang w:val="en-US"/>
              </w:rPr>
              <w:t xml:space="preserve"> </w:t>
            </w:r>
            <w:r>
              <w:t>dan</w:t>
            </w:r>
            <w:r w:rsidR="00662754">
              <w:rPr>
                <w:lang w:val="en-US"/>
              </w:rPr>
              <w:t xml:space="preserve"> </w:t>
            </w:r>
            <w:r>
              <w:t>Pengembangan</w:t>
            </w:r>
            <w:r w:rsidR="00662754">
              <w:rPr>
                <w:lang w:val="en-US"/>
              </w:rPr>
              <w:t xml:space="preserve"> </w:t>
            </w:r>
            <w:r>
              <w:t>Pramuka</w:t>
            </w:r>
            <w:r w:rsidR="00662754">
              <w:rPr>
                <w:lang w:val="en-US"/>
              </w:rPr>
              <w:t xml:space="preserve"> </w:t>
            </w:r>
            <w:r>
              <w:t>Penegak</w:t>
            </w:r>
            <w:r w:rsidR="00662754">
              <w:rPr>
                <w:lang w:val="en-US"/>
              </w:rPr>
              <w:t xml:space="preserve"> </w:t>
            </w:r>
            <w:r>
              <w:t>dan</w:t>
            </w:r>
            <w:r w:rsidR="00662754">
              <w:rPr>
                <w:lang w:val="en-US"/>
              </w:rPr>
              <w:t xml:space="preserve"> </w:t>
            </w:r>
            <w:r>
              <w:t>Pandega.</w:t>
            </w:r>
          </w:p>
          <w:p w14:paraId="68479DB1" w14:textId="49D56C28" w:rsidR="003C3DDE" w:rsidRDefault="003C3DDE" w:rsidP="003C3DDE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>
              <w:t>Keputusan</w:t>
            </w:r>
            <w:r w:rsidR="00662754">
              <w:rPr>
                <w:lang w:val="en-US"/>
              </w:rPr>
              <w:t xml:space="preserve"> </w:t>
            </w:r>
            <w:r>
              <w:t>Kwartir</w:t>
            </w:r>
            <w:r w:rsidR="00662754">
              <w:rPr>
                <w:lang w:val="en-US"/>
              </w:rPr>
              <w:t xml:space="preserve"> </w:t>
            </w:r>
            <w:r>
              <w:t>Nasional</w:t>
            </w:r>
            <w:r w:rsidR="00662754">
              <w:rPr>
                <w:lang w:val="en-US"/>
              </w:rPr>
              <w:t xml:space="preserve"> </w:t>
            </w:r>
            <w:r>
              <w:t>Gerakan</w:t>
            </w:r>
            <w:r w:rsidR="00662754">
              <w:rPr>
                <w:lang w:val="en-US"/>
              </w:rPr>
              <w:t xml:space="preserve"> </w:t>
            </w:r>
            <w:r>
              <w:t>Pramuka No. 159 tahun 2011 tentang</w:t>
            </w:r>
            <w:r w:rsidR="00662754">
              <w:rPr>
                <w:lang w:val="en-US"/>
              </w:rPr>
              <w:t xml:space="preserve"> </w:t>
            </w:r>
            <w:r>
              <w:t>Petunjuk</w:t>
            </w:r>
            <w:r w:rsidR="00662754">
              <w:rPr>
                <w:lang w:val="en-US"/>
              </w:rPr>
              <w:t xml:space="preserve"> </w:t>
            </w:r>
            <w:r>
              <w:t>Peyelenggaraan</w:t>
            </w:r>
            <w:r w:rsidR="00662754">
              <w:rPr>
                <w:lang w:val="en-US"/>
              </w:rPr>
              <w:t xml:space="preserve"> </w:t>
            </w:r>
            <w:r>
              <w:t>Satuan</w:t>
            </w:r>
            <w:r w:rsidR="00662754">
              <w:rPr>
                <w:lang w:val="en-US"/>
              </w:rPr>
              <w:t xml:space="preserve"> </w:t>
            </w:r>
            <w:r>
              <w:t>Karya</w:t>
            </w:r>
            <w:r w:rsidR="00662754">
              <w:rPr>
                <w:lang w:val="en-US"/>
              </w:rPr>
              <w:t xml:space="preserve"> </w:t>
            </w:r>
            <w:r>
              <w:t>Pramuka</w:t>
            </w:r>
            <w:r w:rsidR="00662754">
              <w:rPr>
                <w:lang w:val="en-US"/>
              </w:rPr>
              <w:t xml:space="preserve"> </w:t>
            </w:r>
            <w:r>
              <w:t>Bhayangkara.</w:t>
            </w:r>
          </w:p>
          <w:p w14:paraId="1E797B5A" w14:textId="77777777" w:rsidR="003C3DDE" w:rsidRPr="00814CBC" w:rsidRDefault="003C3DDE" w:rsidP="002C4239">
            <w:pPr>
              <w:pStyle w:val="ListParagraph"/>
              <w:ind w:left="252"/>
              <w:jc w:val="both"/>
            </w:pPr>
          </w:p>
          <w:p w14:paraId="357DDC53" w14:textId="53702B4B" w:rsidR="003C3DDE" w:rsidRDefault="003C3DDE" w:rsidP="003C3DDE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</w:pPr>
            <w:r>
              <w:t>Hasil</w:t>
            </w:r>
            <w:r w:rsidR="00662754">
              <w:rPr>
                <w:lang w:val="en-US"/>
              </w:rPr>
              <w:t xml:space="preserve"> </w:t>
            </w:r>
            <w:r>
              <w:t>Musyawarah</w:t>
            </w:r>
            <w:r w:rsidR="00662754">
              <w:rPr>
                <w:lang w:val="en-US"/>
              </w:rPr>
              <w:t xml:space="preserve"> </w:t>
            </w:r>
            <w:r>
              <w:t>Saka</w:t>
            </w:r>
            <w:r w:rsidR="00662754">
              <w:rPr>
                <w:lang w:val="en-US"/>
              </w:rPr>
              <w:t xml:space="preserve"> </w:t>
            </w:r>
            <w:r>
              <w:t>Bhayangkar</w:t>
            </w:r>
            <w:r w:rsidR="00662754">
              <w:rPr>
                <w:lang w:val="en-US"/>
              </w:rPr>
              <w:t>a</w:t>
            </w:r>
            <w:r>
              <w:t xml:space="preserve"> Ranting Enrekang</w:t>
            </w:r>
            <w:r w:rsidR="00662754">
              <w:rPr>
                <w:lang w:val="en-US"/>
              </w:rPr>
              <w:t xml:space="preserve"> </w:t>
            </w:r>
            <w:r>
              <w:t>Cabang</w:t>
            </w:r>
            <w:r w:rsidR="00662754">
              <w:rPr>
                <w:lang w:val="en-US"/>
              </w:rPr>
              <w:t xml:space="preserve"> </w:t>
            </w:r>
            <w:r>
              <w:t>Enrekang.</w:t>
            </w:r>
          </w:p>
          <w:p w14:paraId="387A3192" w14:textId="26CB3692" w:rsidR="003C3DDE" w:rsidRDefault="003C3DDE" w:rsidP="003C3DDE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</w:pPr>
            <w:r>
              <w:t>Hasil</w:t>
            </w:r>
            <w:r w:rsidR="00662754">
              <w:rPr>
                <w:lang w:val="en-US"/>
              </w:rPr>
              <w:t xml:space="preserve"> </w:t>
            </w:r>
            <w:r>
              <w:t>Rapat Program Kerja</w:t>
            </w:r>
            <w:r w:rsidR="00662754">
              <w:rPr>
                <w:lang w:val="en-US"/>
              </w:rPr>
              <w:t xml:space="preserve"> </w:t>
            </w:r>
            <w:r>
              <w:t>Dewan</w:t>
            </w:r>
            <w:r w:rsidR="00662754">
              <w:rPr>
                <w:lang w:val="en-US"/>
              </w:rPr>
              <w:t xml:space="preserve"> </w:t>
            </w:r>
            <w:r>
              <w:t>Saka</w:t>
            </w:r>
            <w:r w:rsidR="00662754">
              <w:rPr>
                <w:lang w:val="en-US"/>
              </w:rPr>
              <w:t xml:space="preserve"> </w:t>
            </w:r>
            <w:r>
              <w:t>Bhayangkara Ranting Enrekang</w:t>
            </w:r>
            <w:r w:rsidR="00662754">
              <w:rPr>
                <w:lang w:val="en-US"/>
              </w:rPr>
              <w:t xml:space="preserve"> </w:t>
            </w:r>
            <w:r>
              <w:t>Masa</w:t>
            </w:r>
            <w:r w:rsidR="00662754">
              <w:rPr>
                <w:lang w:val="en-US"/>
              </w:rPr>
              <w:t xml:space="preserve"> </w:t>
            </w:r>
            <w:r>
              <w:t>Bakti 2019-2020.</w:t>
            </w:r>
          </w:p>
          <w:p w14:paraId="42CC8A93" w14:textId="445111B5" w:rsidR="003C3DDE" w:rsidRDefault="003C3DDE" w:rsidP="003C3DDE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</w:pPr>
            <w:r>
              <w:t>Saran dan</w:t>
            </w:r>
            <w:r w:rsidR="00662754">
              <w:rPr>
                <w:lang w:val="en-US"/>
              </w:rPr>
              <w:t xml:space="preserve"> </w:t>
            </w:r>
            <w:r>
              <w:t>Usul</w:t>
            </w:r>
            <w:r w:rsidR="00662754">
              <w:rPr>
                <w:lang w:val="en-US"/>
              </w:rPr>
              <w:t xml:space="preserve"> </w:t>
            </w:r>
            <w:r>
              <w:t>Anggota</w:t>
            </w:r>
            <w:r w:rsidR="00662754">
              <w:rPr>
                <w:lang w:val="en-US"/>
              </w:rPr>
              <w:t xml:space="preserve"> </w:t>
            </w:r>
            <w:r>
              <w:t>Saka</w:t>
            </w:r>
            <w:r w:rsidR="00662754">
              <w:rPr>
                <w:lang w:val="en-US"/>
              </w:rPr>
              <w:t xml:space="preserve"> </w:t>
            </w:r>
            <w:r>
              <w:t>Bhayangkara Ranting Enrekang.</w:t>
            </w:r>
          </w:p>
          <w:p w14:paraId="3BED0FC1" w14:textId="77777777" w:rsidR="003C3DDE" w:rsidRPr="005314CF" w:rsidRDefault="003C3DDE" w:rsidP="002C4239">
            <w:pPr>
              <w:pStyle w:val="ListParagraph"/>
              <w:ind w:left="317"/>
              <w:jc w:val="both"/>
            </w:pPr>
          </w:p>
        </w:tc>
      </w:tr>
      <w:tr w:rsidR="003C3DDE" w14:paraId="12CE6504" w14:textId="77777777" w:rsidTr="002C4239">
        <w:tc>
          <w:tcPr>
            <w:tcW w:w="1908" w:type="dxa"/>
          </w:tcPr>
          <w:p w14:paraId="6F81F24B" w14:textId="77777777" w:rsidR="003C3DDE" w:rsidRDefault="003C3DDE" w:rsidP="002C4239">
            <w:pPr>
              <w:tabs>
                <w:tab w:val="left" w:pos="2127"/>
              </w:tabs>
            </w:pPr>
          </w:p>
        </w:tc>
        <w:tc>
          <w:tcPr>
            <w:tcW w:w="6777" w:type="dxa"/>
          </w:tcPr>
          <w:p w14:paraId="7844355F" w14:textId="77777777" w:rsidR="003C3DDE" w:rsidRDefault="003C3DDE" w:rsidP="00662754">
            <w:pPr>
              <w:jc w:val="both"/>
              <w:rPr>
                <w:ins w:id="0" w:author="LENOVO" w:date="2020-09-26T10:01:00Z"/>
              </w:rPr>
            </w:pPr>
          </w:p>
          <w:p w14:paraId="539ADC1B" w14:textId="77777777" w:rsidR="00AD6A01" w:rsidRDefault="00AD6A01" w:rsidP="00662754">
            <w:pPr>
              <w:jc w:val="both"/>
              <w:rPr>
                <w:ins w:id="1" w:author="LENOVO" w:date="2020-09-26T10:01:00Z"/>
              </w:rPr>
            </w:pPr>
          </w:p>
          <w:p w14:paraId="0EE7E360" w14:textId="77777777" w:rsidR="00AD6A01" w:rsidRDefault="00AD6A01" w:rsidP="00662754">
            <w:pPr>
              <w:jc w:val="both"/>
              <w:rPr>
                <w:ins w:id="2" w:author="LENOVO" w:date="2020-09-26T10:01:00Z"/>
              </w:rPr>
            </w:pPr>
          </w:p>
          <w:p w14:paraId="408C5CF3" w14:textId="77777777" w:rsidR="00AD6A01" w:rsidRDefault="00AD6A01" w:rsidP="00662754">
            <w:pPr>
              <w:jc w:val="both"/>
              <w:rPr>
                <w:ins w:id="3" w:author="LENOVO" w:date="2020-09-26T10:01:00Z"/>
              </w:rPr>
            </w:pPr>
          </w:p>
          <w:p w14:paraId="3CCAD09B" w14:textId="77777777" w:rsidR="00AD6A01" w:rsidRDefault="00AD6A01" w:rsidP="00662754">
            <w:pPr>
              <w:jc w:val="both"/>
              <w:rPr>
                <w:ins w:id="4" w:author="LENOVO" w:date="2020-09-26T10:01:00Z"/>
              </w:rPr>
            </w:pPr>
          </w:p>
          <w:p w14:paraId="7AB9430A" w14:textId="77777777" w:rsidR="00AD6A01" w:rsidRDefault="00AD6A01" w:rsidP="00662754">
            <w:pPr>
              <w:jc w:val="both"/>
              <w:rPr>
                <w:ins w:id="5" w:author="LENOVO" w:date="2020-09-26T10:01:00Z"/>
              </w:rPr>
            </w:pPr>
          </w:p>
          <w:p w14:paraId="354EA075" w14:textId="77777777" w:rsidR="00AD6A01" w:rsidRDefault="00AD6A01" w:rsidP="00662754">
            <w:pPr>
              <w:jc w:val="both"/>
              <w:rPr>
                <w:ins w:id="6" w:author="LENOVO" w:date="2020-09-26T10:01:00Z"/>
              </w:rPr>
            </w:pPr>
          </w:p>
          <w:p w14:paraId="3A94894B" w14:textId="77777777" w:rsidR="00AD6A01" w:rsidRDefault="00AD6A01" w:rsidP="00662754">
            <w:pPr>
              <w:jc w:val="both"/>
              <w:rPr>
                <w:ins w:id="7" w:author="LENOVO" w:date="2020-09-26T10:01:00Z"/>
              </w:rPr>
            </w:pPr>
          </w:p>
          <w:p w14:paraId="6477EFBE" w14:textId="77777777" w:rsidR="00AD6A01" w:rsidRDefault="00AD6A01" w:rsidP="00662754">
            <w:pPr>
              <w:jc w:val="both"/>
              <w:rPr>
                <w:ins w:id="8" w:author="LENOVO" w:date="2020-09-26T10:01:00Z"/>
              </w:rPr>
            </w:pPr>
          </w:p>
          <w:p w14:paraId="5A33DE5F" w14:textId="77777777" w:rsidR="00AD6A01" w:rsidRDefault="00AD6A01" w:rsidP="00662754">
            <w:pPr>
              <w:jc w:val="both"/>
              <w:rPr>
                <w:ins w:id="9" w:author="LENOVO" w:date="2020-09-26T10:01:00Z"/>
              </w:rPr>
            </w:pPr>
          </w:p>
          <w:p w14:paraId="37E8E4F9" w14:textId="77777777" w:rsidR="00AD6A01" w:rsidRDefault="00AD6A01" w:rsidP="00662754">
            <w:pPr>
              <w:jc w:val="both"/>
              <w:rPr>
                <w:ins w:id="10" w:author="LENOVO" w:date="2020-09-26T10:01:00Z"/>
              </w:rPr>
            </w:pPr>
          </w:p>
          <w:p w14:paraId="5F9188BB" w14:textId="77777777" w:rsidR="00AD6A01" w:rsidRDefault="00AD6A01" w:rsidP="00662754">
            <w:pPr>
              <w:jc w:val="both"/>
              <w:rPr>
                <w:ins w:id="11" w:author="LENOVO" w:date="2020-09-26T10:01:00Z"/>
              </w:rPr>
            </w:pPr>
          </w:p>
          <w:p w14:paraId="7DBABDBC" w14:textId="77777777" w:rsidR="00AD6A01" w:rsidRDefault="00AD6A01" w:rsidP="00662754">
            <w:pPr>
              <w:jc w:val="both"/>
              <w:rPr>
                <w:ins w:id="12" w:author="LENOVO" w:date="2020-09-26T10:01:00Z"/>
              </w:rPr>
            </w:pPr>
          </w:p>
          <w:p w14:paraId="67390DAC" w14:textId="6D374E10" w:rsidR="00AD6A01" w:rsidRPr="00662754" w:rsidRDefault="00AD6A01" w:rsidP="00662754">
            <w:pPr>
              <w:jc w:val="both"/>
            </w:pPr>
          </w:p>
        </w:tc>
      </w:tr>
    </w:tbl>
    <w:p w14:paraId="130602A7" w14:textId="77777777" w:rsidR="003C3DDE" w:rsidRDefault="003C3DDE" w:rsidP="003C3DDE">
      <w:pPr>
        <w:jc w:val="center"/>
        <w:rPr>
          <w:b/>
        </w:rPr>
      </w:pPr>
    </w:p>
    <w:p w14:paraId="68A07CFC" w14:textId="77777777" w:rsidR="003C3DDE" w:rsidRDefault="003C3DDE" w:rsidP="003C3DDE">
      <w:pPr>
        <w:jc w:val="center"/>
        <w:rPr>
          <w:b/>
        </w:rPr>
      </w:pPr>
      <w:proofErr w:type="spellStart"/>
      <w:r w:rsidRPr="009151CB">
        <w:rPr>
          <w:b/>
        </w:rPr>
        <w:t>Memutuskan</w:t>
      </w:r>
      <w:proofErr w:type="spellEnd"/>
      <w:r w:rsidRPr="009151CB">
        <w:rPr>
          <w:b/>
        </w:rPr>
        <w:t>,</w:t>
      </w:r>
    </w:p>
    <w:p w14:paraId="6FE7B1DA" w14:textId="77777777" w:rsidR="003C3DDE" w:rsidRPr="009151CB" w:rsidRDefault="003C3DDE" w:rsidP="003C3DDE">
      <w:pPr>
        <w:tabs>
          <w:tab w:val="left" w:pos="2127"/>
        </w:tabs>
      </w:pPr>
      <w:proofErr w:type="spellStart"/>
      <w:r w:rsidRPr="009151CB">
        <w:t>Menetapkan</w:t>
      </w:r>
      <w:proofErr w:type="spellEnd"/>
      <w:r>
        <w:tab/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417"/>
      </w:tblGrid>
      <w:tr w:rsidR="003C3DDE" w14:paraId="2288F214" w14:textId="77777777" w:rsidTr="002C4239">
        <w:tc>
          <w:tcPr>
            <w:tcW w:w="2268" w:type="dxa"/>
          </w:tcPr>
          <w:p w14:paraId="269EDE06" w14:textId="77777777" w:rsidR="003C3DDE" w:rsidRDefault="003C3DDE" w:rsidP="002C4239">
            <w:pPr>
              <w:tabs>
                <w:tab w:val="left" w:pos="2127"/>
              </w:tabs>
            </w:pPr>
            <w:r>
              <w:t>Pertama</w:t>
            </w:r>
            <w:r>
              <w:tab/>
            </w:r>
            <w:del w:id="13" w:author="LENOVO" w:date="2020-09-26T10:01:00Z">
              <w:r w:rsidDel="00AD6A01">
                <w:delText>:</w:delText>
              </w:r>
            </w:del>
          </w:p>
          <w:p w14:paraId="37B86053" w14:textId="77777777" w:rsidR="003C3DDE" w:rsidRDefault="003C3DDE" w:rsidP="002C4239">
            <w:pPr>
              <w:tabs>
                <w:tab w:val="left" w:pos="2127"/>
              </w:tabs>
            </w:pPr>
          </w:p>
          <w:p w14:paraId="37542951" w14:textId="77777777" w:rsidR="003C3DDE" w:rsidRDefault="003C3DDE" w:rsidP="002C4239">
            <w:pPr>
              <w:tabs>
                <w:tab w:val="left" w:pos="2127"/>
              </w:tabs>
            </w:pPr>
          </w:p>
          <w:p w14:paraId="32C1E81C" w14:textId="77777777" w:rsidR="003C3DDE" w:rsidDel="00AD6A01" w:rsidRDefault="003C3DDE" w:rsidP="002C4239">
            <w:pPr>
              <w:tabs>
                <w:tab w:val="left" w:pos="2127"/>
              </w:tabs>
              <w:rPr>
                <w:del w:id="14" w:author="LENOVO" w:date="2020-09-26T10:01:00Z"/>
              </w:rPr>
            </w:pPr>
          </w:p>
          <w:p w14:paraId="53F25249" w14:textId="77777777" w:rsidR="003C3DDE" w:rsidRDefault="003C3DDE" w:rsidP="002C4239">
            <w:pPr>
              <w:tabs>
                <w:tab w:val="left" w:pos="2127"/>
              </w:tabs>
            </w:pPr>
          </w:p>
          <w:p w14:paraId="124BABBD" w14:textId="77777777" w:rsidR="003C3DDE" w:rsidRDefault="003C3DDE" w:rsidP="002C4239">
            <w:pPr>
              <w:tabs>
                <w:tab w:val="left" w:pos="2127"/>
              </w:tabs>
            </w:pPr>
            <w:r>
              <w:t>Kedua</w:t>
            </w:r>
            <w:r>
              <w:tab/>
            </w:r>
            <w:del w:id="15" w:author="LENOVO" w:date="2020-09-26T10:01:00Z">
              <w:r w:rsidDel="00AD6A01">
                <w:delText>:</w:delText>
              </w:r>
            </w:del>
          </w:p>
          <w:p w14:paraId="7C0836BE" w14:textId="77777777" w:rsidR="003C3DDE" w:rsidRDefault="003C3DDE" w:rsidP="002C4239">
            <w:pPr>
              <w:tabs>
                <w:tab w:val="left" w:pos="2127"/>
              </w:tabs>
            </w:pPr>
          </w:p>
          <w:p w14:paraId="622902FE" w14:textId="77777777" w:rsidR="003C3DDE" w:rsidRDefault="003C3DDE" w:rsidP="002C4239">
            <w:pPr>
              <w:tabs>
                <w:tab w:val="left" w:pos="2127"/>
              </w:tabs>
            </w:pPr>
          </w:p>
          <w:p w14:paraId="5A64C0BC" w14:textId="77777777" w:rsidR="003C3DDE" w:rsidDel="00AD6A01" w:rsidRDefault="003C3DDE" w:rsidP="002C4239">
            <w:pPr>
              <w:tabs>
                <w:tab w:val="left" w:pos="2127"/>
              </w:tabs>
              <w:rPr>
                <w:del w:id="16" w:author="LENOVO" w:date="2020-09-26T10:01:00Z"/>
              </w:rPr>
            </w:pPr>
          </w:p>
          <w:p w14:paraId="6642CCCD" w14:textId="77777777" w:rsidR="003C3DDE" w:rsidRDefault="003C3DDE" w:rsidP="002C4239">
            <w:pPr>
              <w:tabs>
                <w:tab w:val="left" w:pos="2127"/>
              </w:tabs>
            </w:pPr>
          </w:p>
          <w:p w14:paraId="2BB7D2E1" w14:textId="2D966351" w:rsidR="003C3DDE" w:rsidRDefault="003C3DDE" w:rsidP="002C4239">
            <w:pPr>
              <w:tabs>
                <w:tab w:val="left" w:pos="2127"/>
              </w:tabs>
            </w:pPr>
            <w:r>
              <w:t>Ketig</w:t>
            </w:r>
            <w:ins w:id="17" w:author="LENOVO" w:date="2020-09-26T10:01:00Z">
              <w:r w:rsidR="00AD6A01">
                <w:rPr>
                  <w:lang w:val="en-US"/>
                </w:rPr>
                <w:t>a</w:t>
              </w:r>
            </w:ins>
            <w:del w:id="18" w:author="LENOVO" w:date="2020-09-26T10:00:00Z">
              <w:r w:rsidDel="00AD6A01">
                <w:delText>a</w:delText>
              </w:r>
              <w:r w:rsidDel="00AD6A01">
                <w:tab/>
                <w:delText>:</w:delText>
              </w:r>
            </w:del>
          </w:p>
          <w:p w14:paraId="4621C5A0" w14:textId="77777777" w:rsidR="003C3DDE" w:rsidRDefault="003C3DDE" w:rsidP="002C4239"/>
        </w:tc>
        <w:tc>
          <w:tcPr>
            <w:tcW w:w="6417" w:type="dxa"/>
          </w:tcPr>
          <w:p w14:paraId="18A75455" w14:textId="7D6CEFFE" w:rsidR="003C3DDE" w:rsidRPr="00AD6A01" w:rsidRDefault="003C3DDE" w:rsidP="002C4239">
            <w:pPr>
              <w:jc w:val="both"/>
              <w:rPr>
                <w:lang w:val="en-US"/>
              </w:rPr>
            </w:pPr>
            <w:r w:rsidRPr="00056EE6">
              <w:t>Mengangkat</w:t>
            </w:r>
            <w:r w:rsidR="00662754">
              <w:rPr>
                <w:lang w:val="en-US"/>
              </w:rPr>
              <w:t xml:space="preserve"> </w:t>
            </w:r>
            <w:r w:rsidRPr="00056EE6">
              <w:t>Anggota</w:t>
            </w:r>
            <w:r w:rsidR="00662754">
              <w:rPr>
                <w:lang w:val="en-US"/>
              </w:rPr>
              <w:t xml:space="preserve"> </w:t>
            </w:r>
            <w:r>
              <w:t>Saka</w:t>
            </w:r>
            <w:ins w:id="19" w:author="LENOVO" w:date="2020-09-26T10:01:00Z">
              <w:r w:rsidR="00AD6A01">
                <w:rPr>
                  <w:lang w:val="en-US"/>
                </w:rPr>
                <w:t xml:space="preserve"> </w:t>
              </w:r>
            </w:ins>
            <w:r>
              <w:t>Bhayangkara Ranting Enrekang</w:t>
            </w:r>
            <w:r w:rsidRPr="00056EE6">
              <w:t xml:space="preserve"> yang namanya</w:t>
            </w:r>
            <w:r w:rsidR="00662754">
              <w:rPr>
                <w:lang w:val="en-US"/>
              </w:rPr>
              <w:t xml:space="preserve"> </w:t>
            </w:r>
            <w:r w:rsidRPr="00056EE6">
              <w:t>tercantum</w:t>
            </w:r>
            <w:r w:rsidR="00662754">
              <w:rPr>
                <w:lang w:val="en-US"/>
              </w:rPr>
              <w:t xml:space="preserve"> </w:t>
            </w:r>
            <w:r w:rsidRPr="00056EE6">
              <w:t>dalam</w:t>
            </w:r>
            <w:r w:rsidR="00662754">
              <w:rPr>
                <w:lang w:val="en-US"/>
              </w:rPr>
              <w:t xml:space="preserve"> </w:t>
            </w:r>
            <w:r w:rsidRPr="00056EE6">
              <w:t>Lampiran</w:t>
            </w:r>
            <w:r w:rsidR="00662754">
              <w:rPr>
                <w:lang w:val="en-US"/>
              </w:rPr>
              <w:t xml:space="preserve"> </w:t>
            </w:r>
            <w:r w:rsidRPr="00056EE6">
              <w:t>Surat</w:t>
            </w:r>
            <w:r w:rsidR="00662754">
              <w:rPr>
                <w:lang w:val="en-US"/>
              </w:rPr>
              <w:t xml:space="preserve"> </w:t>
            </w:r>
            <w:r w:rsidRPr="00056EE6">
              <w:t>Keputusan</w:t>
            </w:r>
            <w:r w:rsidR="00662754">
              <w:rPr>
                <w:lang w:val="en-US"/>
              </w:rPr>
              <w:t xml:space="preserve"> </w:t>
            </w:r>
            <w:r w:rsidRPr="00056EE6">
              <w:t>ini</w:t>
            </w:r>
            <w:r w:rsidR="00662754">
              <w:rPr>
                <w:lang w:val="en-US"/>
              </w:rPr>
              <w:t xml:space="preserve"> </w:t>
            </w:r>
            <w:r w:rsidRPr="00056EE6">
              <w:t>s</w:t>
            </w:r>
            <w:r>
              <w:t>ebagai</w:t>
            </w:r>
            <w:r w:rsidR="00662754">
              <w:rPr>
                <w:lang w:val="en-US"/>
              </w:rPr>
              <w:t xml:space="preserve"> </w:t>
            </w:r>
            <w:proofErr w:type="spellStart"/>
            <w:r w:rsidR="00662754">
              <w:rPr>
                <w:lang w:val="en-US"/>
              </w:rPr>
              <w:t>Pengurus</w:t>
            </w:r>
            <w:proofErr w:type="spellEnd"/>
            <w:r w:rsidR="00662754">
              <w:rPr>
                <w:lang w:val="en-US"/>
              </w:rPr>
              <w:t xml:space="preserve"> Dewan Saka </w:t>
            </w:r>
            <w:proofErr w:type="spellStart"/>
            <w:r w:rsidR="00662754">
              <w:rPr>
                <w:lang w:val="en-US"/>
              </w:rPr>
              <w:t>Bhayangkara</w:t>
            </w:r>
            <w:proofErr w:type="spellEnd"/>
            <w:r w:rsidRPr="00056EE6">
              <w:t xml:space="preserve"> Ranting Enrekang</w:t>
            </w:r>
            <w:r w:rsidR="00AD6A01">
              <w:rPr>
                <w:lang w:val="en-US"/>
              </w:rPr>
              <w:t xml:space="preserve"> </w:t>
            </w:r>
            <w:r w:rsidRPr="00056EE6">
              <w:t>Cabang</w:t>
            </w:r>
            <w:r w:rsidR="00AD6A01">
              <w:rPr>
                <w:lang w:val="en-US"/>
              </w:rPr>
              <w:t xml:space="preserve"> </w:t>
            </w:r>
            <w:r w:rsidRPr="00056EE6">
              <w:t>Enrekang</w:t>
            </w:r>
            <w:r w:rsidR="00AD6A01">
              <w:rPr>
                <w:lang w:val="en-US"/>
              </w:rPr>
              <w:t xml:space="preserve"> masa </w:t>
            </w:r>
            <w:proofErr w:type="spellStart"/>
            <w:r w:rsidR="00AD6A01">
              <w:rPr>
                <w:lang w:val="en-US"/>
              </w:rPr>
              <w:t>bakti</w:t>
            </w:r>
            <w:proofErr w:type="spellEnd"/>
            <w:r w:rsidR="00AD6A01">
              <w:rPr>
                <w:lang w:val="en-US"/>
              </w:rPr>
              <w:t xml:space="preserve"> 2020/2021.</w:t>
            </w:r>
          </w:p>
          <w:p w14:paraId="665B061C" w14:textId="77777777" w:rsidR="003C3DDE" w:rsidRDefault="003C3DDE" w:rsidP="002C4239">
            <w:pPr>
              <w:jc w:val="both"/>
            </w:pPr>
          </w:p>
          <w:p w14:paraId="4D065A14" w14:textId="344DAC68" w:rsidR="003C3DDE" w:rsidRDefault="003C3DDE" w:rsidP="002C4239">
            <w:pPr>
              <w:jc w:val="both"/>
            </w:pPr>
            <w:r w:rsidRPr="00056EE6">
              <w:t>Bahwa</w:t>
            </w:r>
            <w:r w:rsidR="00AD6A01">
              <w:rPr>
                <w:lang w:val="en-US"/>
              </w:rPr>
              <w:t xml:space="preserve"> </w:t>
            </w:r>
            <w:r>
              <w:t>Anggota</w:t>
            </w:r>
            <w:r w:rsidR="00AD6A01">
              <w:rPr>
                <w:lang w:val="en-US"/>
              </w:rPr>
              <w:t xml:space="preserve"> </w:t>
            </w:r>
            <w:r>
              <w:t>Saka</w:t>
            </w:r>
            <w:r w:rsidR="00AD6A01">
              <w:rPr>
                <w:lang w:val="en-US"/>
              </w:rPr>
              <w:t xml:space="preserve"> </w:t>
            </w:r>
            <w:r>
              <w:t>Bhayangkara yang namanya</w:t>
            </w:r>
            <w:r w:rsidR="00AD6A01">
              <w:rPr>
                <w:lang w:val="en-US"/>
              </w:rPr>
              <w:t xml:space="preserve"> </w:t>
            </w:r>
            <w:r>
              <w:t>tercantum</w:t>
            </w:r>
            <w:r w:rsidR="00AD6A01">
              <w:rPr>
                <w:lang w:val="en-US"/>
              </w:rPr>
              <w:t xml:space="preserve"> </w:t>
            </w:r>
            <w:r>
              <w:t>dalam</w:t>
            </w:r>
            <w:r w:rsidR="00AD6A01">
              <w:rPr>
                <w:lang w:val="en-US"/>
              </w:rPr>
              <w:t xml:space="preserve"> </w:t>
            </w:r>
            <w:r>
              <w:t>Lampiran</w:t>
            </w:r>
            <w:r w:rsidR="00AD6A01">
              <w:rPr>
                <w:lang w:val="en-US"/>
              </w:rPr>
              <w:t xml:space="preserve"> </w:t>
            </w:r>
            <w:r>
              <w:t>Surat</w:t>
            </w:r>
            <w:r w:rsidR="00AD6A01">
              <w:rPr>
                <w:lang w:val="en-US"/>
              </w:rPr>
              <w:t xml:space="preserve"> </w:t>
            </w:r>
            <w:r>
              <w:t>Keputusan</w:t>
            </w:r>
            <w:r w:rsidR="00AD6A01">
              <w:rPr>
                <w:lang w:val="en-US"/>
              </w:rPr>
              <w:t xml:space="preserve"> </w:t>
            </w:r>
            <w:r>
              <w:t>ini</w:t>
            </w:r>
            <w:r w:rsidR="00AD6A01">
              <w:rPr>
                <w:lang w:val="en-US"/>
              </w:rPr>
              <w:t xml:space="preserve"> </w:t>
            </w:r>
            <w:r>
              <w:t>dianggap</w:t>
            </w:r>
            <w:r w:rsidR="00AD6A01">
              <w:rPr>
                <w:lang w:val="en-US"/>
              </w:rPr>
              <w:t xml:space="preserve"> </w:t>
            </w:r>
            <w:r>
              <w:t>mampu</w:t>
            </w:r>
            <w:r w:rsidR="00AD6A01">
              <w:rPr>
                <w:lang w:val="en-US"/>
              </w:rPr>
              <w:t xml:space="preserve"> </w:t>
            </w:r>
            <w:r>
              <w:t>dan</w:t>
            </w:r>
            <w:r w:rsidR="00AD6A01">
              <w:rPr>
                <w:lang w:val="en-US"/>
              </w:rPr>
              <w:t xml:space="preserve"> </w:t>
            </w:r>
            <w:r>
              <w:t>cakap</w:t>
            </w:r>
            <w:r w:rsidR="00AD6A01">
              <w:rPr>
                <w:lang w:val="en-US"/>
              </w:rPr>
              <w:t xml:space="preserve"> </w:t>
            </w:r>
            <w:r>
              <w:t>untuk</w:t>
            </w:r>
            <w:r w:rsidR="00AD6A01">
              <w:rPr>
                <w:lang w:val="en-US"/>
              </w:rPr>
              <w:t xml:space="preserve"> </w:t>
            </w:r>
            <w:r>
              <w:t>menjadi</w:t>
            </w:r>
            <w:r w:rsidR="00AD6A01">
              <w:rPr>
                <w:lang w:val="en-US"/>
              </w:rPr>
              <w:t xml:space="preserve"> </w:t>
            </w:r>
            <w:proofErr w:type="spellStart"/>
            <w:r w:rsidR="00AD6A01">
              <w:rPr>
                <w:lang w:val="en-US"/>
              </w:rPr>
              <w:t>Pengurus</w:t>
            </w:r>
            <w:proofErr w:type="spellEnd"/>
            <w:r w:rsidR="00AD6A01">
              <w:rPr>
                <w:lang w:val="en-US"/>
              </w:rPr>
              <w:t xml:space="preserve"> Dewan</w:t>
            </w:r>
            <w:ins w:id="20" w:author="LENOVO" w:date="2020-09-26T09:58:00Z">
              <w:r w:rsidR="00AD6A01">
                <w:rPr>
                  <w:lang w:val="en-US"/>
                </w:rPr>
                <w:t xml:space="preserve"> </w:t>
              </w:r>
            </w:ins>
            <w:del w:id="21" w:author="LENOVO" w:date="2020-09-26T09:58:00Z">
              <w:r w:rsidR="00AD6A01" w:rsidDel="00AD6A01">
                <w:rPr>
                  <w:lang w:val="en-US"/>
                </w:rPr>
                <w:delText xml:space="preserve"> Saka </w:delText>
              </w:r>
            </w:del>
            <w:r>
              <w:t>Saka</w:t>
            </w:r>
            <w:r w:rsidR="00AD6A01">
              <w:rPr>
                <w:lang w:val="en-US"/>
              </w:rPr>
              <w:t xml:space="preserve"> </w:t>
            </w:r>
            <w:r>
              <w:t>Bhayangkara</w:t>
            </w:r>
            <w:r w:rsidR="00AD6A01">
              <w:rPr>
                <w:lang w:val="en-US"/>
              </w:rPr>
              <w:t xml:space="preserve"> Ranting </w:t>
            </w:r>
            <w:del w:id="22" w:author="LENOVO" w:date="2020-09-26T09:58:00Z">
              <w:r w:rsidDel="00AD6A01">
                <w:delText xml:space="preserve"> VIII </w:delText>
              </w:r>
            </w:del>
            <w:r>
              <w:t>Ranting Enrekang</w:t>
            </w:r>
            <w:ins w:id="23" w:author="LENOVO" w:date="2020-09-26T09:58:00Z">
              <w:r w:rsidR="00AD6A01">
                <w:rPr>
                  <w:lang w:val="en-US"/>
                </w:rPr>
                <w:t xml:space="preserve"> masa </w:t>
              </w:r>
              <w:proofErr w:type="spellStart"/>
              <w:r w:rsidR="00AD6A01">
                <w:rPr>
                  <w:lang w:val="en-US"/>
                </w:rPr>
                <w:t>bakti</w:t>
              </w:r>
              <w:proofErr w:type="spellEnd"/>
              <w:r w:rsidR="00AD6A01">
                <w:rPr>
                  <w:lang w:val="en-US"/>
                </w:rPr>
                <w:t xml:space="preserve"> 202</w:t>
              </w:r>
            </w:ins>
            <w:ins w:id="24" w:author="LENOVO" w:date="2020-09-26T09:59:00Z">
              <w:r w:rsidR="00AD6A01">
                <w:rPr>
                  <w:lang w:val="en-US"/>
                </w:rPr>
                <w:t>0/2021.</w:t>
              </w:r>
            </w:ins>
            <w:del w:id="25" w:author="LENOVO" w:date="2020-09-26T09:58:00Z">
              <w:r w:rsidDel="00AD6A01">
                <w:delText>.</w:delText>
              </w:r>
            </w:del>
          </w:p>
          <w:p w14:paraId="07BA9F6A" w14:textId="77777777" w:rsidR="003C3DDE" w:rsidRDefault="003C3DDE" w:rsidP="002C4239">
            <w:pPr>
              <w:jc w:val="both"/>
            </w:pPr>
          </w:p>
          <w:p w14:paraId="1D825970" w14:textId="39822BC2" w:rsidR="003C3DDE" w:rsidRPr="00056EE6" w:rsidRDefault="003C3DDE" w:rsidP="002C4239">
            <w:pPr>
              <w:jc w:val="both"/>
            </w:pPr>
            <w:r>
              <w:t>Keputusan</w:t>
            </w:r>
            <w:ins w:id="26" w:author="LENOVO" w:date="2020-09-26T10:01:00Z">
              <w:r w:rsidR="00AD6A01">
                <w:rPr>
                  <w:lang w:val="en-US"/>
                </w:rPr>
                <w:t xml:space="preserve"> </w:t>
              </w:r>
            </w:ins>
            <w:r>
              <w:t>ini</w:t>
            </w:r>
            <w:ins w:id="27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berlaku</w:t>
            </w:r>
            <w:ins w:id="28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sejak tanggal</w:t>
            </w:r>
            <w:ins w:id="29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ditetapkannya</w:t>
            </w:r>
            <w:ins w:id="30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dan</w:t>
            </w:r>
            <w:ins w:id="31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bilamana</w:t>
            </w:r>
            <w:ins w:id="32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terdapat</w:t>
            </w:r>
            <w:ins w:id="33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kekeliruan di dalam</w:t>
            </w:r>
            <w:ins w:id="34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penetapannya</w:t>
            </w:r>
            <w:ins w:id="35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maka</w:t>
            </w:r>
            <w:ins w:id="36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akan</w:t>
            </w:r>
            <w:ins w:id="37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ditinjau</w:t>
            </w:r>
            <w:ins w:id="38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sebagaimana</w:t>
            </w:r>
            <w:ins w:id="39" w:author="LENOVO" w:date="2020-09-26T10:02:00Z">
              <w:r w:rsidR="00AD6A01">
                <w:rPr>
                  <w:lang w:val="en-US"/>
                </w:rPr>
                <w:t xml:space="preserve"> </w:t>
              </w:r>
            </w:ins>
            <w:r>
              <w:t>mestinya.</w:t>
            </w:r>
          </w:p>
          <w:p w14:paraId="2CADCC72" w14:textId="77777777" w:rsidR="003C3DDE" w:rsidRPr="005314CF" w:rsidRDefault="003C3DDE" w:rsidP="002C4239">
            <w:pPr>
              <w:pStyle w:val="ListParagraph"/>
              <w:ind w:left="317"/>
              <w:jc w:val="both"/>
            </w:pPr>
          </w:p>
        </w:tc>
      </w:tr>
    </w:tbl>
    <w:p w14:paraId="7ABBB9BC" w14:textId="77777777" w:rsidR="003C3DDE" w:rsidRPr="009151CB" w:rsidRDefault="003C3DDE" w:rsidP="003C3DDE">
      <w:pPr>
        <w:jc w:val="center"/>
      </w:pPr>
    </w:p>
    <w:p w14:paraId="0ED164A6" w14:textId="77777777" w:rsidR="003C3DDE" w:rsidRDefault="003C3DDE" w:rsidP="003C3DDE">
      <w:pPr>
        <w:tabs>
          <w:tab w:val="left" w:pos="7230"/>
        </w:tabs>
        <w:ind w:left="5760"/>
      </w:pPr>
    </w:p>
    <w:p w14:paraId="120EF7D1" w14:textId="77777777" w:rsidR="003C3DDE" w:rsidRDefault="003C3DDE" w:rsidP="003C3DDE">
      <w:pPr>
        <w:tabs>
          <w:tab w:val="left" w:pos="7230"/>
        </w:tabs>
        <w:ind w:left="5940" w:hanging="1620"/>
      </w:pPr>
      <w:proofErr w:type="spellStart"/>
      <w:r>
        <w:t>Ditetapkan</w:t>
      </w:r>
      <w:proofErr w:type="spellEnd"/>
      <w:r>
        <w:t xml:space="preserve"> di </w:t>
      </w:r>
      <w:r>
        <w:tab/>
        <w:t xml:space="preserve">: </w:t>
      </w:r>
      <w:proofErr w:type="spellStart"/>
      <w:r>
        <w:t>Enrekang</w:t>
      </w:r>
      <w:proofErr w:type="spellEnd"/>
    </w:p>
    <w:p w14:paraId="6345D9A7" w14:textId="066E69B3" w:rsidR="003C3DDE" w:rsidRDefault="003C3DDE" w:rsidP="003C3DDE">
      <w:pPr>
        <w:tabs>
          <w:tab w:val="left" w:pos="5940"/>
        </w:tabs>
        <w:ind w:left="4320"/>
        <w:jc w:val="both"/>
      </w:pPr>
      <w:proofErr w:type="spellStart"/>
      <w:r>
        <w:t>PadaTanggal</w:t>
      </w:r>
      <w:proofErr w:type="spellEnd"/>
      <w:r>
        <w:tab/>
        <w:t xml:space="preserve">:   </w:t>
      </w:r>
      <w:ins w:id="40" w:author="LENOVO" w:date="2020-09-26T10:02:00Z">
        <w:r w:rsidR="00AD6A01">
          <w:t xml:space="preserve">  </w:t>
        </w:r>
      </w:ins>
      <w:bookmarkStart w:id="41" w:name="_GoBack"/>
      <w:bookmarkEnd w:id="41"/>
      <w:r>
        <w:t>September 2020</w:t>
      </w:r>
    </w:p>
    <w:p w14:paraId="09BBB583" w14:textId="77777777" w:rsidR="003C3DDE" w:rsidRDefault="003C3DDE" w:rsidP="003C3DDE">
      <w:pPr>
        <w:ind w:left="5760"/>
      </w:pPr>
    </w:p>
    <w:p w14:paraId="012F0DE7" w14:textId="49310AAA" w:rsidR="003C3DDE" w:rsidRDefault="003C3DDE" w:rsidP="003C3DDE">
      <w:pPr>
        <w:ind w:left="5760" w:hanging="1440"/>
      </w:pPr>
      <w:r>
        <w:rPr>
          <w:lang w:val="id-ID"/>
        </w:rPr>
        <w:t>Pamong</w:t>
      </w:r>
      <w:ins w:id="42" w:author="LENOVO" w:date="2020-09-26T10:00:00Z">
        <w:r w:rsidR="00AD6A01">
          <w:t xml:space="preserve"> </w:t>
        </w:r>
      </w:ins>
      <w:proofErr w:type="spellStart"/>
      <w:r>
        <w:t>Satuan</w:t>
      </w:r>
      <w:proofErr w:type="spellEnd"/>
      <w:ins w:id="43" w:author="LENOVO" w:date="2020-09-26T10:00:00Z">
        <w:r w:rsidR="00AD6A01">
          <w:t xml:space="preserve"> </w:t>
        </w:r>
      </w:ins>
      <w:proofErr w:type="spellStart"/>
      <w:r>
        <w:t>Karya</w:t>
      </w:r>
      <w:proofErr w:type="spellEnd"/>
    </w:p>
    <w:p w14:paraId="053509F3" w14:textId="7972EC01" w:rsidR="003C3DDE" w:rsidRDefault="003C3DDE" w:rsidP="003C3DDE">
      <w:pPr>
        <w:ind w:left="5760" w:hanging="1440"/>
        <w:rPr>
          <w:lang w:val="id-ID"/>
        </w:rPr>
      </w:pPr>
      <w:proofErr w:type="spellStart"/>
      <w:r>
        <w:t>Pramuka</w:t>
      </w:r>
      <w:proofErr w:type="spellEnd"/>
      <w:ins w:id="44" w:author="LENOVO" w:date="2020-09-26T10:00:00Z">
        <w:r w:rsidR="00AD6A01">
          <w:t xml:space="preserve"> </w:t>
        </w:r>
      </w:ins>
      <w:proofErr w:type="spellStart"/>
      <w:r>
        <w:t>Bhayangkara</w:t>
      </w:r>
      <w:proofErr w:type="spellEnd"/>
    </w:p>
    <w:p w14:paraId="5ECB5724" w14:textId="77777777" w:rsidR="003C3DDE" w:rsidRPr="008F1765" w:rsidRDefault="003C3DDE" w:rsidP="003C3DDE">
      <w:pPr>
        <w:ind w:left="3600" w:firstLine="720"/>
        <w:rPr>
          <w:lang w:val="id-ID"/>
        </w:rPr>
      </w:pPr>
      <w:r>
        <w:t xml:space="preserve">Ranting </w:t>
      </w:r>
      <w:proofErr w:type="spellStart"/>
      <w:r>
        <w:t>Enrekang</w:t>
      </w:r>
      <w:proofErr w:type="spellEnd"/>
    </w:p>
    <w:p w14:paraId="39DAD754" w14:textId="77777777" w:rsidR="003C3DDE" w:rsidRDefault="003C3DDE" w:rsidP="003C3DDE">
      <w:pPr>
        <w:ind w:left="5760"/>
        <w:rPr>
          <w:lang w:val="id-ID"/>
        </w:rPr>
      </w:pPr>
    </w:p>
    <w:p w14:paraId="1B83848A" w14:textId="77777777" w:rsidR="003C3DDE" w:rsidRPr="008F1765" w:rsidRDefault="003C3DDE" w:rsidP="003C3DDE">
      <w:pPr>
        <w:ind w:left="5760"/>
        <w:rPr>
          <w:lang w:val="id-ID"/>
        </w:rPr>
      </w:pPr>
    </w:p>
    <w:p w14:paraId="1F805F80" w14:textId="77777777" w:rsidR="003C3DDE" w:rsidRDefault="003C3DDE" w:rsidP="003C3DDE">
      <w:pPr>
        <w:ind w:left="5760"/>
      </w:pPr>
    </w:p>
    <w:p w14:paraId="1ADC8246" w14:textId="77777777" w:rsidR="003C3DDE" w:rsidRPr="000818E2" w:rsidRDefault="003C3DDE" w:rsidP="003C3DDE">
      <w:pPr>
        <w:ind w:left="720"/>
      </w:pPr>
      <w:r>
        <w:t>\</w:t>
      </w:r>
    </w:p>
    <w:p w14:paraId="187E89EE" w14:textId="77777777" w:rsidR="003C3DDE" w:rsidRPr="00F83ADF" w:rsidRDefault="003C3DDE" w:rsidP="003C3DDE">
      <w:pPr>
        <w:tabs>
          <w:tab w:val="left" w:pos="5670"/>
        </w:tabs>
        <w:ind w:firstLine="1620"/>
        <w:jc w:val="center"/>
        <w:rPr>
          <w:b/>
        </w:rPr>
      </w:pPr>
      <w:r w:rsidRPr="00F83ADF">
        <w:rPr>
          <w:b/>
        </w:rPr>
        <w:t xml:space="preserve">F I R M A N </w:t>
      </w:r>
    </w:p>
    <w:p w14:paraId="497E2269" w14:textId="1ACA0C52" w:rsidR="003C3DDE" w:rsidRPr="00F83ADF" w:rsidRDefault="003C3DDE" w:rsidP="003C3DDE">
      <w:pPr>
        <w:ind w:left="2160" w:firstLine="2250"/>
        <w:rPr>
          <w:b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FCED548" wp14:editId="0F2508AA">
                <wp:simplePos x="0" y="0"/>
                <wp:positionH relativeFrom="column">
                  <wp:posOffset>2800350</wp:posOffset>
                </wp:positionH>
                <wp:positionV relativeFrom="paragraph">
                  <wp:posOffset>1269</wp:posOffset>
                </wp:positionV>
                <wp:extent cx="1475105" cy="0"/>
                <wp:effectExtent l="0" t="19050" r="2984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EA2C5" id="Straight Connector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20.5pt,.1pt" to="336.6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" strokecolor="black [3200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>BRIPTU NRP 94110036</w:t>
      </w:r>
    </w:p>
    <w:p w14:paraId="06FB03C5" w14:textId="77777777" w:rsidR="003C3DDE" w:rsidRDefault="003C3DDE" w:rsidP="003C3DDE">
      <w:pPr>
        <w:ind w:left="720"/>
        <w:jc w:val="center"/>
        <w:rPr>
          <w:b/>
          <w:u w:val="single"/>
        </w:rPr>
      </w:pPr>
    </w:p>
    <w:p w14:paraId="66CC4613" w14:textId="019DFA63" w:rsidR="003C3DDE" w:rsidRPr="00BF5C12" w:rsidRDefault="003C3DDE" w:rsidP="003C3DDE">
      <w:pPr>
        <w:rPr>
          <w:b/>
        </w:rPr>
      </w:pPr>
      <w:r>
        <w:br w:type="column"/>
      </w:r>
      <w:r w:rsidRPr="00BF5C12">
        <w:rPr>
          <w:b/>
        </w:rPr>
        <w:lastRenderedPageBreak/>
        <w:t>Lampiran</w:t>
      </w:r>
      <w:r>
        <w:rPr>
          <w:b/>
        </w:rPr>
        <w:t xml:space="preserve"> </w:t>
      </w:r>
      <w:r w:rsidRPr="00BF5C12">
        <w:rPr>
          <w:b/>
        </w:rPr>
        <w:t>Surat</w:t>
      </w:r>
      <w:r>
        <w:rPr>
          <w:b/>
        </w:rPr>
        <w:t xml:space="preserve"> </w:t>
      </w:r>
      <w:r w:rsidRPr="00BF5C12">
        <w:rPr>
          <w:b/>
        </w:rPr>
        <w:t>Keputusan</w:t>
      </w:r>
    </w:p>
    <w:p w14:paraId="45A938DE" w14:textId="57D5C31A" w:rsidR="003C3DDE" w:rsidRPr="00BF5C12" w:rsidRDefault="003C3DDE" w:rsidP="003C3DDE">
      <w:pPr>
        <w:tabs>
          <w:tab w:val="left" w:pos="1134"/>
        </w:tabs>
        <w:rPr>
          <w:b/>
        </w:rPr>
      </w:pPr>
      <w:proofErr w:type="spellStart"/>
      <w:r w:rsidRPr="00BF5C12">
        <w:rPr>
          <w:b/>
        </w:rPr>
        <w:t>Nomor</w:t>
      </w:r>
      <w:proofErr w:type="spellEnd"/>
      <w:r>
        <w:rPr>
          <w:b/>
        </w:rPr>
        <w:tab/>
      </w:r>
      <w:r w:rsidRPr="00BF5C12">
        <w:rPr>
          <w:b/>
        </w:rPr>
        <w:t>:</w:t>
      </w:r>
      <w:r>
        <w:rPr>
          <w:b/>
        </w:rPr>
        <w:t xml:space="preserve"> 004 </w:t>
      </w:r>
      <w:proofErr w:type="spellStart"/>
      <w:r>
        <w:rPr>
          <w:b/>
        </w:rPr>
        <w:t>Tahun</w:t>
      </w:r>
      <w:proofErr w:type="spellEnd"/>
      <w:r>
        <w:rPr>
          <w:b/>
        </w:rPr>
        <w:t xml:space="preserve"> 2020</w:t>
      </w:r>
    </w:p>
    <w:p w14:paraId="07F7810E" w14:textId="7E2B8A03" w:rsidR="003C3DDE" w:rsidRDefault="003C3DDE" w:rsidP="003C3DDE">
      <w:pPr>
        <w:tabs>
          <w:tab w:val="left" w:pos="1134"/>
        </w:tabs>
        <w:ind w:left="1276" w:hanging="1276"/>
        <w:rPr>
          <w:b/>
          <w:bCs/>
          <w:szCs w:val="22"/>
        </w:rPr>
      </w:pPr>
      <w:proofErr w:type="spellStart"/>
      <w:r w:rsidRPr="00BF5C12">
        <w:rPr>
          <w:b/>
        </w:rPr>
        <w:t>Tentang</w:t>
      </w:r>
      <w:proofErr w:type="spellEnd"/>
      <w:r>
        <w:rPr>
          <w:b/>
        </w:rPr>
        <w:tab/>
      </w:r>
      <w:r w:rsidRPr="00BF5C12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Susunan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Komposisi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Pengurus</w:t>
      </w:r>
      <w:proofErr w:type="spellEnd"/>
      <w:r>
        <w:rPr>
          <w:b/>
        </w:rPr>
        <w:t xml:space="preserve"> Dewan Saka </w:t>
      </w:r>
      <w:proofErr w:type="spellStart"/>
      <w:r>
        <w:rPr>
          <w:b/>
        </w:rPr>
        <w:t>Bhayangkara</w:t>
      </w:r>
      <w:proofErr w:type="spellEnd"/>
      <w:r>
        <w:rPr>
          <w:b/>
        </w:rPr>
        <w:t xml:space="preserve"> </w:t>
      </w:r>
      <w:r w:rsidRPr="009151CB">
        <w:rPr>
          <w:b/>
        </w:rPr>
        <w:t xml:space="preserve">Ranting </w:t>
      </w:r>
      <w:proofErr w:type="spellStart"/>
      <w:r w:rsidRPr="009151CB">
        <w:rPr>
          <w:b/>
        </w:rPr>
        <w:t>Enrekang</w:t>
      </w:r>
      <w:proofErr w:type="spellEnd"/>
      <w:r>
        <w:rPr>
          <w:b/>
        </w:rPr>
        <w:t xml:space="preserve"> </w:t>
      </w:r>
      <w:proofErr w:type="spellStart"/>
      <w:r w:rsidRPr="009151CB">
        <w:rPr>
          <w:b/>
        </w:rPr>
        <w:t>Cabang</w:t>
      </w:r>
      <w:proofErr w:type="spellEnd"/>
      <w:r>
        <w:rPr>
          <w:b/>
        </w:rPr>
        <w:t xml:space="preserve"> </w:t>
      </w:r>
      <w:proofErr w:type="spellStart"/>
      <w:r w:rsidRPr="009151CB">
        <w:rPr>
          <w:b/>
        </w:rPr>
        <w:t>Enrekang</w:t>
      </w:r>
      <w:proofErr w:type="spellEnd"/>
    </w:p>
    <w:p w14:paraId="3D1EB8D9" w14:textId="77777777" w:rsidR="003C3DDE" w:rsidRDefault="003C3DDE" w:rsidP="003C3DDE">
      <w:pPr>
        <w:tabs>
          <w:tab w:val="left" w:pos="1134"/>
        </w:tabs>
        <w:ind w:left="1276" w:hanging="1276"/>
        <w:rPr>
          <w:b/>
          <w:bCs/>
          <w:szCs w:val="22"/>
        </w:rPr>
      </w:pPr>
    </w:p>
    <w:p w14:paraId="5EA6309A" w14:textId="77777777" w:rsidR="003C3DDE" w:rsidRDefault="003C3DDE" w:rsidP="003C3DDE">
      <w:pPr>
        <w:tabs>
          <w:tab w:val="left" w:pos="1134"/>
        </w:tabs>
        <w:ind w:left="1276" w:hanging="1276"/>
        <w:jc w:val="center"/>
        <w:rPr>
          <w:b/>
          <w:bCs/>
          <w:szCs w:val="22"/>
        </w:rPr>
      </w:pPr>
    </w:p>
    <w:p w14:paraId="1F867D0A" w14:textId="77777777" w:rsidR="003C3DDE" w:rsidRDefault="003C3DDE" w:rsidP="003C3DDE">
      <w:pPr>
        <w:jc w:val="center"/>
        <w:rPr>
          <w:b/>
        </w:rPr>
      </w:pPr>
      <w:r>
        <w:rPr>
          <w:b/>
        </w:rPr>
        <w:t xml:space="preserve">SUSUNAN DAN KOMPOSISI PENGURUS DEWAN </w:t>
      </w:r>
    </w:p>
    <w:p w14:paraId="0577A029" w14:textId="77777777" w:rsidR="003C3DDE" w:rsidRDefault="003C3DDE" w:rsidP="003C3DDE">
      <w:pPr>
        <w:jc w:val="center"/>
        <w:rPr>
          <w:b/>
        </w:rPr>
      </w:pPr>
      <w:r w:rsidRPr="009151CB">
        <w:rPr>
          <w:b/>
        </w:rPr>
        <w:t>SAKA BHAYANGKARA</w:t>
      </w:r>
      <w:r>
        <w:rPr>
          <w:b/>
        </w:rPr>
        <w:t xml:space="preserve"> </w:t>
      </w:r>
    </w:p>
    <w:p w14:paraId="5947E8DC" w14:textId="77777777" w:rsidR="003C3DDE" w:rsidRDefault="003C3DDE" w:rsidP="003C3DDE">
      <w:pPr>
        <w:jc w:val="center"/>
        <w:rPr>
          <w:b/>
        </w:rPr>
      </w:pPr>
      <w:r>
        <w:rPr>
          <w:b/>
        </w:rPr>
        <w:t xml:space="preserve">RANTING ENREKANG CABANG ENREKANG </w:t>
      </w:r>
    </w:p>
    <w:p w14:paraId="36BD20F4" w14:textId="45B65108" w:rsidR="003C3DDE" w:rsidRDefault="003C3DDE" w:rsidP="003C3DDE">
      <w:pPr>
        <w:jc w:val="center"/>
        <w:rPr>
          <w:b/>
        </w:rPr>
      </w:pPr>
      <w:r>
        <w:rPr>
          <w:b/>
        </w:rPr>
        <w:t>MASA BAKTI 2020/2021</w:t>
      </w:r>
    </w:p>
    <w:p w14:paraId="7E4F8176" w14:textId="77777777" w:rsidR="003C3DDE" w:rsidRDefault="003C3DDE" w:rsidP="003C3DDE">
      <w:pPr>
        <w:jc w:val="center"/>
      </w:pPr>
    </w:p>
    <w:p w14:paraId="7C45529A" w14:textId="77777777" w:rsidR="003C3DDE" w:rsidRPr="00D12FEE" w:rsidRDefault="003C3DDE" w:rsidP="003C3DDE">
      <w:pPr>
        <w:pStyle w:val="BodyTextIndent2"/>
        <w:tabs>
          <w:tab w:val="left" w:pos="1440"/>
          <w:tab w:val="left" w:pos="1620"/>
          <w:tab w:val="left" w:pos="6210"/>
          <w:tab w:val="left" w:pos="6480"/>
        </w:tabs>
        <w:jc w:val="center"/>
        <w:rPr>
          <w:b/>
          <w:bCs/>
          <w:szCs w:val="22"/>
          <w:lang w:val="id-ID"/>
        </w:rPr>
      </w:pPr>
    </w:p>
    <w:p w14:paraId="4164DACF" w14:textId="0AB2413D" w:rsidR="003C3DDE" w:rsidRPr="00C81E02" w:rsidRDefault="003C3DDE" w:rsidP="00566354">
      <w:pPr>
        <w:pStyle w:val="ListParagraph"/>
        <w:spacing w:line="360" w:lineRule="auto"/>
        <w:ind w:left="426"/>
        <w:rPr>
          <w:b/>
        </w:rPr>
      </w:pPr>
      <w:proofErr w:type="spellStart"/>
      <w:r>
        <w:rPr>
          <w:b/>
        </w:rPr>
        <w:t>Ketua</w:t>
      </w:r>
      <w:proofErr w:type="spellEnd"/>
      <w:r>
        <w:rPr>
          <w:b/>
        </w:rPr>
        <w:t xml:space="preserve"> Dewan </w:t>
      </w:r>
      <w:r>
        <w:rPr>
          <w:b/>
        </w:rPr>
        <w:tab/>
      </w:r>
      <w:r>
        <w:rPr>
          <w:b/>
          <w:lang w:val="id-ID"/>
        </w:rPr>
        <w:tab/>
      </w:r>
      <w:r>
        <w:rPr>
          <w:b/>
        </w:rPr>
        <w:t>:</w:t>
      </w:r>
      <w:r>
        <w:rPr>
          <w:b/>
        </w:rPr>
        <w:tab/>
        <w:t xml:space="preserve">M A L I K </w:t>
      </w:r>
    </w:p>
    <w:p w14:paraId="4A82B5B1" w14:textId="62054259" w:rsidR="003C3DDE" w:rsidRDefault="00566354" w:rsidP="00566354">
      <w:pPr>
        <w:pStyle w:val="ListParagraph"/>
        <w:tabs>
          <w:tab w:val="left" w:pos="1701"/>
          <w:tab w:val="left" w:pos="1843"/>
        </w:tabs>
        <w:spacing w:line="360" w:lineRule="auto"/>
        <w:ind w:left="426"/>
        <w:rPr>
          <w:b/>
        </w:rPr>
      </w:pPr>
      <w:proofErr w:type="spellStart"/>
      <w:r>
        <w:rPr>
          <w:b/>
        </w:rPr>
        <w:t>Sekretaris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C3DDE">
        <w:rPr>
          <w:b/>
          <w:lang w:val="id-ID"/>
        </w:rPr>
        <w:tab/>
      </w:r>
      <w:r w:rsidR="003C3DDE">
        <w:rPr>
          <w:b/>
        </w:rPr>
        <w:t>:</w:t>
      </w:r>
      <w:r w:rsidR="0056369A">
        <w:rPr>
          <w:b/>
          <w:lang w:val="id-ID"/>
        </w:rPr>
        <w:tab/>
      </w:r>
      <w:del w:id="45" w:author="LENOVO" w:date="2020-09-26T09:59:00Z">
        <w:r w:rsidR="0056369A" w:rsidDel="00AD6A01">
          <w:rPr>
            <w:b/>
          </w:rPr>
          <w:delText>ANDI MUHAMMAD NUR FATWA</w:delText>
        </w:r>
      </w:del>
      <w:ins w:id="46" w:author="LENOVO" w:date="2020-09-26T09:59:00Z">
        <w:r w:rsidR="00AD6A01">
          <w:rPr>
            <w:b/>
          </w:rPr>
          <w:t>IKBAL PERMADI</w:t>
        </w:r>
      </w:ins>
    </w:p>
    <w:p w14:paraId="59BCDC5E" w14:textId="77777777" w:rsidR="000A7E44" w:rsidRPr="0056369A" w:rsidRDefault="000A7E44" w:rsidP="00566354">
      <w:pPr>
        <w:pStyle w:val="ListParagraph"/>
        <w:tabs>
          <w:tab w:val="left" w:pos="1701"/>
          <w:tab w:val="left" w:pos="1843"/>
        </w:tabs>
        <w:spacing w:line="360" w:lineRule="auto"/>
        <w:ind w:left="426"/>
        <w:rPr>
          <w:b/>
        </w:rPr>
      </w:pPr>
    </w:p>
    <w:p w14:paraId="13812C9B" w14:textId="349055CB" w:rsidR="003C3DDE" w:rsidRPr="005C6047" w:rsidRDefault="0056369A" w:rsidP="00566354">
      <w:pPr>
        <w:pStyle w:val="ListParagraph"/>
        <w:tabs>
          <w:tab w:val="left" w:pos="1701"/>
          <w:tab w:val="left" w:pos="1843"/>
        </w:tabs>
        <w:spacing w:line="360" w:lineRule="auto"/>
        <w:ind w:left="426"/>
        <w:rPr>
          <w:b/>
          <w:lang w:val="id-ID"/>
        </w:rPr>
      </w:pPr>
      <w:r>
        <w:rPr>
          <w:b/>
        </w:rPr>
        <w:t>Wakil</w:t>
      </w:r>
      <w:r w:rsidR="0020690E">
        <w:rPr>
          <w:b/>
        </w:rPr>
        <w:t xml:space="preserve"> </w:t>
      </w:r>
      <w:proofErr w:type="spellStart"/>
      <w:r w:rsidR="003C3DDE">
        <w:rPr>
          <w:b/>
        </w:rPr>
        <w:t>Sekretaris</w:t>
      </w:r>
      <w:proofErr w:type="spellEnd"/>
      <w:r w:rsidR="003C3DDE">
        <w:rPr>
          <w:b/>
        </w:rPr>
        <w:tab/>
        <w:t>:</w:t>
      </w:r>
      <w:r w:rsidR="0020690E">
        <w:rPr>
          <w:b/>
        </w:rPr>
        <w:tab/>
        <w:t xml:space="preserve">IDHA AL FADRU </w:t>
      </w:r>
    </w:p>
    <w:p w14:paraId="12DEF054" w14:textId="2ACDBD06" w:rsidR="003C3DDE" w:rsidRPr="0020690E" w:rsidRDefault="003C3DDE" w:rsidP="0020690E">
      <w:pPr>
        <w:pStyle w:val="ListParagraph"/>
        <w:tabs>
          <w:tab w:val="left" w:pos="1701"/>
          <w:tab w:val="left" w:pos="1843"/>
        </w:tabs>
        <w:spacing w:line="360" w:lineRule="auto"/>
        <w:ind w:left="426"/>
        <w:rPr>
          <w:b/>
        </w:rPr>
      </w:pPr>
      <w:proofErr w:type="spellStart"/>
      <w:r>
        <w:rPr>
          <w:b/>
        </w:rPr>
        <w:t>Bendahara</w:t>
      </w:r>
      <w:proofErr w:type="spellEnd"/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</w:rPr>
        <w:tab/>
      </w:r>
      <w:r>
        <w:rPr>
          <w:b/>
          <w:lang w:val="id-ID"/>
        </w:rPr>
        <w:tab/>
      </w:r>
      <w:r>
        <w:rPr>
          <w:b/>
        </w:rPr>
        <w:t>:</w:t>
      </w:r>
      <w:r>
        <w:rPr>
          <w:b/>
          <w:lang w:val="id-ID"/>
        </w:rPr>
        <w:tab/>
      </w:r>
      <w:r w:rsidR="009F5562">
        <w:rPr>
          <w:b/>
        </w:rPr>
        <w:t xml:space="preserve">SINTA AMELIA </w:t>
      </w:r>
    </w:p>
    <w:p w14:paraId="0DB6908C" w14:textId="2D6EE23E" w:rsidR="003C3DDE" w:rsidRPr="0020690E" w:rsidRDefault="0020690E" w:rsidP="00566354">
      <w:pPr>
        <w:pStyle w:val="ListParagraph"/>
        <w:tabs>
          <w:tab w:val="left" w:pos="1701"/>
        </w:tabs>
        <w:spacing w:line="360" w:lineRule="auto"/>
        <w:ind w:left="426"/>
        <w:rPr>
          <w:b/>
        </w:rPr>
      </w:pPr>
      <w:proofErr w:type="spellStart"/>
      <w:r>
        <w:rPr>
          <w:b/>
        </w:rPr>
        <w:t>Hubungan</w:t>
      </w:r>
      <w:proofErr w:type="spellEnd"/>
      <w:r>
        <w:rPr>
          <w:b/>
        </w:rPr>
        <w:t xml:space="preserve"> Masyarakat</w:t>
      </w:r>
      <w:r w:rsidR="003C3DDE">
        <w:rPr>
          <w:b/>
          <w:lang w:val="id-ID"/>
        </w:rPr>
        <w:tab/>
      </w:r>
      <w:r w:rsidR="003C3DDE">
        <w:rPr>
          <w:b/>
        </w:rPr>
        <w:t>:</w:t>
      </w:r>
      <w:r w:rsidR="003C3DDE">
        <w:rPr>
          <w:b/>
          <w:lang w:val="id-ID"/>
        </w:rPr>
        <w:tab/>
      </w:r>
      <w:r>
        <w:rPr>
          <w:b/>
        </w:rPr>
        <w:t>MUHAMMAD AKBAR SINUSI</w:t>
      </w:r>
    </w:p>
    <w:p w14:paraId="560CBD77" w14:textId="77777777" w:rsidR="0020690E" w:rsidRPr="004E346F" w:rsidRDefault="0020690E" w:rsidP="00566354">
      <w:pPr>
        <w:pStyle w:val="ListParagraph"/>
        <w:tabs>
          <w:tab w:val="left" w:pos="1701"/>
        </w:tabs>
        <w:spacing w:line="360" w:lineRule="auto"/>
        <w:ind w:left="426"/>
        <w:rPr>
          <w:b/>
          <w:lang w:val="id-ID"/>
        </w:rPr>
      </w:pPr>
    </w:p>
    <w:p w14:paraId="34688A4E" w14:textId="26AFB032" w:rsidR="003C3DDE" w:rsidRDefault="003C3DDE" w:rsidP="00566354">
      <w:pPr>
        <w:spacing w:line="360" w:lineRule="auto"/>
        <w:rPr>
          <w:b/>
          <w:lang w:val="id-ID"/>
        </w:rPr>
      </w:pPr>
    </w:p>
    <w:p w14:paraId="03466057" w14:textId="0086EA4D" w:rsidR="003C3DDE" w:rsidRPr="00D40F25" w:rsidRDefault="003C3DDE" w:rsidP="0020690E">
      <w:pPr>
        <w:spacing w:line="360" w:lineRule="auto"/>
        <w:rPr>
          <w:b/>
          <w:lang w:val="id-ID"/>
        </w:rPr>
      </w:pPr>
    </w:p>
    <w:p w14:paraId="3DEAA46D" w14:textId="77777777" w:rsidR="003C3DDE" w:rsidRPr="00D12FEE" w:rsidRDefault="003C3DDE" w:rsidP="00566354">
      <w:pPr>
        <w:pStyle w:val="BodyTextIndent2"/>
        <w:tabs>
          <w:tab w:val="left" w:pos="1440"/>
          <w:tab w:val="left" w:pos="1620"/>
          <w:tab w:val="left" w:pos="6210"/>
          <w:tab w:val="left" w:pos="6480"/>
        </w:tabs>
        <w:spacing w:line="360" w:lineRule="auto"/>
        <w:jc w:val="center"/>
        <w:rPr>
          <w:szCs w:val="22"/>
          <w:lang w:val="id-ID"/>
        </w:rPr>
      </w:pPr>
    </w:p>
    <w:p w14:paraId="3BAD7F51" w14:textId="77777777" w:rsidR="005F13DC" w:rsidRDefault="005F13DC" w:rsidP="00566354">
      <w:pPr>
        <w:spacing w:line="360" w:lineRule="auto"/>
      </w:pPr>
    </w:p>
    <w:sectPr w:rsidR="005F13DC" w:rsidSect="002C4239">
      <w:headerReference w:type="default" r:id="rId7"/>
      <w:pgSz w:w="12240" w:h="20160" w:code="5"/>
      <w:pgMar w:top="1418" w:right="1701" w:bottom="1134" w:left="2070" w:header="539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5283A" w14:textId="77777777" w:rsidR="006A20B8" w:rsidRDefault="006A20B8" w:rsidP="003C3DDE">
      <w:r>
        <w:separator/>
      </w:r>
    </w:p>
  </w:endnote>
  <w:endnote w:type="continuationSeparator" w:id="0">
    <w:p w14:paraId="554202D7" w14:textId="77777777" w:rsidR="006A20B8" w:rsidRDefault="006A20B8" w:rsidP="003C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891DE" w14:textId="77777777" w:rsidR="006A20B8" w:rsidRDefault="006A20B8" w:rsidP="003C3DDE">
      <w:r>
        <w:separator/>
      </w:r>
    </w:p>
  </w:footnote>
  <w:footnote w:type="continuationSeparator" w:id="0">
    <w:p w14:paraId="33A8E284" w14:textId="77777777" w:rsidR="006A20B8" w:rsidRDefault="006A20B8" w:rsidP="003C3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2E155" w14:textId="77777777" w:rsidR="002C4239" w:rsidRDefault="002C4239" w:rsidP="002C4239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F616BA" wp14:editId="62D29BD5">
          <wp:simplePos x="0" y="0"/>
          <wp:positionH relativeFrom="column">
            <wp:posOffset>4690730</wp:posOffset>
          </wp:positionH>
          <wp:positionV relativeFrom="paragraph">
            <wp:posOffset>72405</wp:posOffset>
          </wp:positionV>
          <wp:extent cx="892810" cy="839972"/>
          <wp:effectExtent l="19050" t="0" r="2540" b="0"/>
          <wp:wrapNone/>
          <wp:docPr id="68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810" cy="8399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4B13869" wp14:editId="5DCDDB8D">
          <wp:simplePos x="0" y="0"/>
          <wp:positionH relativeFrom="column">
            <wp:posOffset>-200247</wp:posOffset>
          </wp:positionH>
          <wp:positionV relativeFrom="paragraph">
            <wp:posOffset>93670</wp:posOffset>
          </wp:positionV>
          <wp:extent cx="406253" cy="818707"/>
          <wp:effectExtent l="19050" t="0" r="0" b="0"/>
          <wp:wrapNone/>
          <wp:docPr id="67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253" cy="8187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F3B2E40" w14:textId="77777777" w:rsidR="002C4239" w:rsidRPr="004247CA" w:rsidRDefault="002C4239" w:rsidP="002C4239">
    <w:pPr>
      <w:pStyle w:val="Header"/>
      <w:jc w:val="center"/>
      <w:rPr>
        <w:b/>
      </w:rPr>
    </w:pPr>
    <w:r w:rsidRPr="004247CA">
      <w:rPr>
        <w:b/>
      </w:rPr>
      <w:t>GERAKAN PRAMUKA</w:t>
    </w:r>
  </w:p>
  <w:p w14:paraId="1C6A4C2E" w14:textId="77777777" w:rsidR="002C4239" w:rsidRPr="004247CA" w:rsidRDefault="002C4239" w:rsidP="002C4239">
    <w:pPr>
      <w:pStyle w:val="Header"/>
      <w:jc w:val="center"/>
      <w:rPr>
        <w:b/>
      </w:rPr>
    </w:pPr>
    <w:r w:rsidRPr="004247CA">
      <w:rPr>
        <w:b/>
      </w:rPr>
      <w:t>SATUAN KARYA BHAYANGKARA</w:t>
    </w:r>
  </w:p>
  <w:p w14:paraId="34F94F29" w14:textId="77777777" w:rsidR="002C4239" w:rsidRDefault="002C4239" w:rsidP="002C4239">
    <w:pPr>
      <w:pStyle w:val="Header"/>
      <w:ind w:left="284"/>
      <w:jc w:val="center"/>
      <w:rPr>
        <w:b/>
      </w:rPr>
    </w:pPr>
    <w:r w:rsidRPr="004247CA">
      <w:rPr>
        <w:b/>
      </w:rPr>
      <w:t>RANTING ENREKANG</w:t>
    </w:r>
  </w:p>
  <w:p w14:paraId="5B5EB88D" w14:textId="4E17F761" w:rsidR="002C4239" w:rsidRDefault="002C4239" w:rsidP="002C4239">
    <w:pPr>
      <w:pStyle w:val="Header"/>
      <w:jc w:val="center"/>
    </w:pPr>
    <w:proofErr w:type="spellStart"/>
    <w:r>
      <w:t>Sekretariat</w:t>
    </w:r>
    <w:proofErr w:type="spellEnd"/>
    <w:r>
      <w:t>: Jl. Pasar</w:t>
    </w:r>
    <w:r w:rsidR="003C3DDE">
      <w:t xml:space="preserve"> </w:t>
    </w:r>
    <w:proofErr w:type="spellStart"/>
    <w:r>
      <w:t>Baru</w:t>
    </w:r>
    <w:proofErr w:type="spellEnd"/>
    <w:r>
      <w:t xml:space="preserve"> No. 01 </w:t>
    </w:r>
    <w:proofErr w:type="spellStart"/>
    <w:r>
      <w:t>Enrekang</w:t>
    </w:r>
    <w:proofErr w:type="spellEnd"/>
    <w:r>
      <w:t xml:space="preserve"> 91711 Indonesia</w:t>
    </w:r>
  </w:p>
  <w:p w14:paraId="5BDADF33" w14:textId="726F94B6" w:rsidR="002C4239" w:rsidRPr="009951D0" w:rsidRDefault="003C3DDE" w:rsidP="002C4239">
    <w:pPr>
      <w:pStyle w:val="Header"/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DB2B3A0" wp14:editId="46CE4666">
              <wp:simplePos x="0" y="0"/>
              <wp:positionH relativeFrom="column">
                <wp:posOffset>-356870</wp:posOffset>
              </wp:positionH>
              <wp:positionV relativeFrom="paragraph">
                <wp:posOffset>92709</wp:posOffset>
              </wp:positionV>
              <wp:extent cx="5958205" cy="0"/>
              <wp:effectExtent l="0" t="19050" r="23495" b="19050"/>
              <wp:wrapNone/>
              <wp:docPr id="57" name="Straight Connector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5820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933E8" id="Straight Connector 5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1pt,7.3pt" to="441.0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" strokecolor="black [3200]" strokeweight="2.2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299" distR="114299" simplePos="0" relativeHeight="251661312" behindDoc="0" locked="0" layoutInCell="1" allowOverlap="1" wp14:anchorId="7BA203A6" wp14:editId="1E96ABC6">
              <wp:simplePos x="0" y="0"/>
              <wp:positionH relativeFrom="column">
                <wp:posOffset>10159</wp:posOffset>
              </wp:positionH>
              <wp:positionV relativeFrom="paragraph">
                <wp:posOffset>42544</wp:posOffset>
              </wp:positionV>
              <wp:extent cx="0" cy="0"/>
              <wp:effectExtent l="0" t="0" r="0" b="0"/>
              <wp:wrapNone/>
              <wp:docPr id="56" name="Straight Connector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E362E" id="Straight Connector 56" o:spid="_x0000_s1026" style="position:absolute;z-index:25166131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" strokecolor="black [3200]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620"/>
    <w:multiLevelType w:val="hybridMultilevel"/>
    <w:tmpl w:val="3D4053BE"/>
    <w:lvl w:ilvl="0" w:tplc="C906A2C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 w15:restartNumberingAfterBreak="0">
    <w:nsid w:val="51CB1C43"/>
    <w:multiLevelType w:val="hybridMultilevel"/>
    <w:tmpl w:val="319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82080"/>
    <w:multiLevelType w:val="hybridMultilevel"/>
    <w:tmpl w:val="C940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C3F26"/>
    <w:multiLevelType w:val="hybridMultilevel"/>
    <w:tmpl w:val="49548660"/>
    <w:lvl w:ilvl="0" w:tplc="EFEEFE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DE"/>
    <w:rsid w:val="000A7E44"/>
    <w:rsid w:val="0020690E"/>
    <w:rsid w:val="002C4239"/>
    <w:rsid w:val="003C3DDE"/>
    <w:rsid w:val="0056369A"/>
    <w:rsid w:val="00566354"/>
    <w:rsid w:val="005F13DC"/>
    <w:rsid w:val="00662754"/>
    <w:rsid w:val="006A20B8"/>
    <w:rsid w:val="009F5562"/>
    <w:rsid w:val="00AD6A01"/>
    <w:rsid w:val="00BF65BC"/>
    <w:rsid w:val="00D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45BE8"/>
  <w15:chartTrackingRefBased/>
  <w15:docId w15:val="{D5AC2BCE-E0CF-47CC-869B-53F418D7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3C3DDE"/>
    <w:pPr>
      <w:tabs>
        <w:tab w:val="left" w:pos="2160"/>
        <w:tab w:val="left" w:pos="2520"/>
        <w:tab w:val="left" w:pos="2880"/>
      </w:tabs>
      <w:ind w:left="2520" w:hanging="25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3C3DD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3C3D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DD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C3D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DD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C3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DD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2020-09-19T06:19:00Z</dcterms:created>
  <dcterms:modified xsi:type="dcterms:W3CDTF">2020-09-26T02:02:00Z</dcterms:modified>
</cp:coreProperties>
</file>